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sdtfl w16du wp14">
  <w:body>
    <w:p w:rsidRPr="002957B5" w:rsidR="007C0623" w:rsidP="00FF473D" w:rsidRDefault="009E4B4E" w14:paraId="77E88911" w14:textId="77777777">
      <w:pPr>
        <w:pStyle w:val="1-5-3"/>
        <w:ind w:firstLine="0" w:firstLineChars="0"/>
        <w:rPr>
          <w:color w:val="000000"/>
        </w:rPr>
      </w:pPr>
      <w:r w:rsidRPr="00EA62A7">
        <w:rPr>
          <w:rStyle w:val="1-20"/>
          <w:rFonts w:hint="eastAsia"/>
          <w:vertAlign w:val="baseline"/>
        </w:rPr>
        <w:t>二</w:t>
      </w:r>
      <w:r w:rsidRPr="00EA62A7">
        <w:rPr>
          <w:rFonts w:hint="eastAsia"/>
          <w:color w:val="000000"/>
          <w:vertAlign w:val="baseline"/>
        </w:rPr>
        <w:t xml:space="preserve">　</w:t>
      </w:r>
      <w:r w:rsidRPr="00EA62A7">
        <w:rPr>
          <w:rStyle w:val="1-10"/>
          <w:rFonts w:hint="eastAsia"/>
          <w:vertAlign w:val="baseline"/>
        </w:rPr>
        <w:t>現代文（小説）</w:t>
      </w:r>
      <w:r w:rsidRPr="002957B5" w:rsidR="00A474A1">
        <w:rPr>
          <w:rFonts w:hint="eastAsia"/>
          <w:color w:val="000000"/>
        </w:rPr>
        <w:t xml:space="preserve">　</w:t>
      </w:r>
    </w:p>
    <w:p w:rsidRPr="002957B5" w:rsidR="009E4B4E" w:rsidP="00690657" w:rsidRDefault="0067111C" w14:paraId="709C6C86" w14:textId="679CC6C3">
      <w:pPr>
        <w:pStyle w:val="1-4"/>
      </w:pPr>
      <w:r w:rsidRPr="00690657">
        <w:rPr>
          <w:rFonts w:hint="eastAsia"/>
        </w:rPr>
        <w:t>次の【文章</w:t>
      </w:r>
      <w:r w:rsidRPr="00690657" w:rsidR="001B129E">
        <w:rPr>
          <w:rFonts w:hint="eastAsia"/>
        </w:rPr>
        <w:t>Ⅰ</w:t>
      </w:r>
      <w:r w:rsidRPr="00690657">
        <w:rPr>
          <w:rFonts w:hint="eastAsia"/>
        </w:rPr>
        <w:t>】は</w:t>
      </w:r>
      <w:r w:rsidRPr="00690657">
        <w:ruby>
          <w:rubyPr>
            <w:rubyAlign w:val="distributeSpace"/>
            <w:hps w:val="10"/>
            <w:hpsRaise w:val="18"/>
            <w:hpsBaseText w:val="21"/>
            <w:lid w:val="ja-JP"/>
          </w:rubyPr>
          <w:rt>
            <w:r w:rsidRPr="00690657" w:rsidR="0067111C">
              <w:t>か</w:t>
            </w:r>
          </w:rt>
          <w:rubyBase>
            <w:r w:rsidRPr="00690657" w:rsidR="0067111C">
              <w:t>加</w:t>
            </w:r>
          </w:rubyBase>
        </w:ruby>
      </w:r>
      <w:r w:rsidRPr="00690657">
        <w:ruby>
          <w:rubyPr>
            <w:rubyAlign w:val="distributeSpace"/>
            <w:hps w:val="10"/>
            <w:hpsRaise w:val="18"/>
            <w:hpsBaseText w:val="21"/>
            <w:lid w:val="ja-JP"/>
          </w:rubyPr>
          <w:rt>
            <w:r w:rsidRPr="00690657" w:rsidR="0067111C">
              <w:t>とう</w:t>
            </w:r>
          </w:rt>
          <w:rubyBase>
            <w:r w:rsidRPr="00690657" w:rsidR="0067111C">
              <w:t>藤</w:t>
            </w:r>
          </w:rubyBase>
        </w:ruby>
      </w:r>
      <w:r w:rsidRPr="00690657">
        <w:ruby>
          <w:rubyPr>
            <w:rubyAlign w:val="distributeSpace"/>
            <w:hps w:val="10"/>
            <w:hpsRaise w:val="18"/>
            <w:hpsBaseText w:val="21"/>
            <w:lid w:val="ja-JP"/>
          </w:rubyPr>
          <w:rt>
            <w:r w:rsidRPr="00690657" w:rsidR="0067111C">
              <w:t>ゆき</w:t>
            </w:r>
          </w:rt>
          <w:rubyBase>
            <w:r w:rsidRPr="00690657" w:rsidR="0067111C">
              <w:t>幸</w:t>
            </w:r>
          </w:rubyBase>
        </w:ruby>
      </w:r>
      <w:r w:rsidRPr="00690657">
        <w:ruby>
          <w:rubyPr>
            <w:rubyAlign w:val="distributeSpace"/>
            <w:hps w:val="10"/>
            <w:hpsRaise w:val="18"/>
            <w:hpsBaseText w:val="21"/>
            <w:lid w:val="ja-JP"/>
          </w:rubyPr>
          <w:rt>
            <w:r w:rsidRPr="00690657" w:rsidR="0067111C">
              <w:t>こ</w:t>
            </w:r>
          </w:rt>
          <w:rubyBase>
            <w:r w:rsidRPr="00690657" w:rsidR="0067111C">
              <w:t>子</w:t>
            </w:r>
          </w:rubyBase>
        </w:ruby>
      </w:r>
      <w:r w:rsidRPr="00690657">
        <w:t>「夢の子供」（一九九九年発表）の一節である。</w:t>
      </w:r>
      <w:ins w:author="Microsoft Word" w:date="2024-12-20T13:04:00Z" w16du:dateUtc="2024-12-20T04:04:00Z" w:id="0">
        <w:r w:rsidRPr="00690657">
          <w:rPr>
            <w:rFonts w:hint="eastAsia"/>
          </w:rPr>
          <w:t>次の【文章</w:t>
        </w:r>
        <w:r w:rsidRPr="00690657" w:rsidR="001B129E">
          <w:rPr>
            <w:rFonts w:hint="eastAsia"/>
          </w:rPr>
          <w:t>Ⅰ</w:t>
        </w:r>
        <w:r w:rsidRPr="00690657">
          <w:rPr>
            <w:rFonts w:hint="eastAsia"/>
          </w:rPr>
          <w:t>】は</w:t>
        </w:r>
        <w:r w:rsidRPr="00690657">
          <w:fldChar w:fldCharType="begin"/>
        </w:r>
        <w:r w:rsidRPr="00690657">
          <w:instrText>EQ \* jc2 \* "Font:ＭＳ 明朝" \* hps10 \o\ad(\s\up 9(か),加)</w:instrText>
        </w:r>
        <w:r w:rsidRPr="00690657">
          <w:fldChar w:fldCharType="end"/>
        </w:r>
        <w:r w:rsidRPr="00690657">
          <w:fldChar w:fldCharType="begin"/>
        </w:r>
        <w:r w:rsidRPr="00690657">
          <w:instrText>EQ \* jc2 \* "Font:ＭＳ 明朝" \* hps10 \o\ad(\s\up 9(とう),藤)</w:instrText>
        </w:r>
        <w:r w:rsidRPr="00690657">
          <w:fldChar w:fldCharType="end"/>
        </w:r>
        <w:r w:rsidRPr="00690657">
          <w:fldChar w:fldCharType="begin"/>
        </w:r>
        <w:r w:rsidRPr="00690657">
          <w:instrText>EQ \* jc2 \* "Font:ＭＳ 明朝" \* hps10 \o\ad(\s\up 9(ゆき),幸)</w:instrText>
        </w:r>
        <w:r w:rsidRPr="00690657">
          <w:fldChar w:fldCharType="end"/>
        </w:r>
        <w:r w:rsidRPr="00690657">
          <w:fldChar w:fldCharType="begin"/>
        </w:r>
        <w:r w:rsidRPr="00690657">
          <w:instrText>EQ \* jc2 \* "Font:ＭＳ 明朝" \* hps10 \o\ad(\s\up 9(こ),子)</w:instrText>
        </w:r>
        <w:r w:rsidRPr="00690657">
          <w:fldChar w:fldCharType="end"/>
        </w:r>
        <w:r w:rsidRPr="00690657">
          <w:t>「夢の子供」（一九九九年発表）の一節である。</w:t>
        </w:r>
      </w:ins>
      <w:r w:rsidRPr="00690657">
        <w:t>地質研究所に勤める「私」（カナ）は、大学院生である本間泉と暮らしている。「私」の母親の麻子は二ヵ月ほど前に急逝した。現在、「私」は風邪をこじらせて微熱が引かないまま勤めを休んでいる。以下はそれに続く場面である。これを読んで、後の問いに答えよ。</w:t>
      </w:r>
      <w:r w:rsidRPr="00690657" w:rsidR="009E4B4E">
        <w:rPr>
          <w:rStyle w:val="1-30"/>
          <w:rFonts w:hint="eastAsia"/>
        </w:rPr>
        <w:t xml:space="preserve">（配点　</w:t>
      </w:r>
      <w:commentRangeStart w:id="1"/>
      <w:r w:rsidRPr="00690657" w:rsidR="00516783">
        <w:rPr>
          <w:rStyle w:val="1-30"/>
          <w:rFonts w:hint="eastAsia"/>
        </w:rPr>
        <w:t>六</w:t>
      </w:r>
      <w:r w:rsidRPr="00690657" w:rsidR="009E4B4E">
        <w:rPr>
          <w:rStyle w:val="1-30"/>
          <w:rFonts w:hint="eastAsia"/>
        </w:rPr>
        <w:t>〇</w:t>
      </w:r>
      <w:commentRangeEnd w:id="1"/>
      <w:r w:rsidRPr="00690657" w:rsidR="00516783">
        <w:rPr>
          <w:rStyle w:val="1-30"/>
        </w:rPr>
        <w:commentReference w:id="1"/>
      </w:r>
      <w:r w:rsidRPr="00690657" w:rsidR="009E4B4E">
        <w:rPr>
          <w:rStyle w:val="1-30"/>
          <w:rFonts w:hint="eastAsia"/>
        </w:rPr>
        <w:t>）</w:t>
      </w:r>
    </w:p>
    <w:p w:rsidRPr="002957B5" w:rsidR="009E4B4E" w:rsidP="00150412" w:rsidRDefault="009E4B4E" w14:paraId="3BFC316A" w14:textId="4F695F08">
      <w:pPr>
        <w:pStyle w:val="1-5-2-1"/>
        <w:ind w:firstLine="390"/>
      </w:pPr>
    </w:p>
    <w:p w:rsidRPr="002957B5" w:rsidR="0067111C" w:rsidP="00690657" w:rsidRDefault="0067111C" w14:paraId="3EB416F2" w14:textId="7B703328">
      <w:pPr>
        <w:pStyle w:val="1-5"/>
      </w:pPr>
      <w:r w:rsidRPr="002957B5">
        <w:rPr>
          <w:rFonts w:hint="eastAsia"/>
        </w:rPr>
        <w:t>【文章</w:t>
      </w:r>
      <w:r w:rsidRPr="002957B5" w:rsidR="001B129E">
        <w:rPr>
          <w:rFonts w:hint="eastAsia"/>
        </w:rPr>
        <w:t>Ⅰ</w:t>
      </w:r>
      <w:r w:rsidRPr="002957B5">
        <w:rPr>
          <w:rFonts w:hint="eastAsia"/>
        </w:rPr>
        <w:t>】</w:t>
      </w:r>
    </w:p>
    <w:p w:rsidRPr="002957B5" w:rsidR="0067111C" w:rsidP="00690657" w:rsidRDefault="0067111C" w14:paraId="1DE11264" w14:textId="77777777">
      <w:pPr>
        <w:pStyle w:val="1-5"/>
      </w:pPr>
      <w:r w:rsidRPr="002957B5">
        <w:rPr>
          <w:rFonts w:hint="eastAsia"/>
        </w:rPr>
        <w:t>私が身動きをしたので、泉はふり返ったが唇に指を一本当ててみせ、「〈翠たち〉が来ているよ」と小声で教えた。</w:t>
      </w:r>
    </w:p>
    <w:p w:rsidRPr="002957B5" w:rsidR="0067111C" w:rsidP="00690657" w:rsidRDefault="0067111C" w14:paraId="5E8B3CF3" w14:textId="7068F919">
      <w:pPr>
        <w:pStyle w:val="1-5"/>
      </w:pPr>
      <w:r w:rsidRPr="002957B5">
        <w:rPr>
          <w:rFonts w:hint="eastAsia"/>
        </w:rPr>
        <w:t>「ほんとに？」と半身を起こすと、ベランダの手すりにレタスの葉をもぎとって並べたように、二羽のインコがとまっている。雨の滴が羽毛にはじかれて、全身にビーズのように附着している。今日はガラス戸が開いていたので、いくらか警戒気味の様子だ。いつもなら</w:t>
      </w:r>
      <w:r w:rsidRPr="00690657" w:rsidR="00FD7C97">
        <w:rPr>
          <w:rStyle w:val="1-5-2-10"/>
          <w:rFonts w:hint="eastAsia"/>
        </w:rPr>
        <w:t>ⓐ</w:t>
      </w:r>
      <w:r w:rsidRPr="00150412" w:rsidR="00150412">
        <w:rPr>
          <w:rStyle w:val="1-5-20"/>
          <w:rFonts w:hint="eastAsia"/>
        </w:rPr>
        <w:t>しごく無雑作に</w:t>
      </w:r>
      <w:r w:rsidR="00150412">
        <w:rPr>
          <w:rFonts w:hint="eastAsia"/>
        </w:rPr>
        <w:t>ヒ</w:t>
      </w:r>
      <w:r w:rsidRPr="002957B5">
        <w:rPr>
          <w:rFonts w:hint="eastAsia"/>
        </w:rPr>
        <w:t>マワリの種に突進するのに、小首をかしげてためらっている。しかし私たちが静かにしていたので、やがてえさ台に飛びうつった。</w:t>
      </w:r>
    </w:p>
    <w:p w:rsidRPr="002957B5" w:rsidR="0067111C" w:rsidP="00690657" w:rsidRDefault="0067111C" w14:paraId="1EAE2014" w14:textId="77777777">
      <w:pPr>
        <w:pStyle w:val="1-5"/>
      </w:pPr>
      <w:r w:rsidRPr="002957B5">
        <w:rPr>
          <w:rFonts w:hint="eastAsia"/>
        </w:rPr>
        <w:t>インコたちがこのマンションの周辺に出没しはじめたのは春先からだった。麻子が身体の異常を訴えて入院したころである。見舞いに行ったとき、自分の母親を励ますことに慣れていない私は話題に窮し、途中で見かけたこの鳥の話をした。</w:t>
      </w:r>
    </w:p>
    <w:p w:rsidRPr="002957B5" w:rsidR="0067111C" w:rsidP="00690657" w:rsidRDefault="0067111C" w14:paraId="19116507" w14:textId="77777777">
      <w:pPr>
        <w:pStyle w:val="1-5"/>
      </w:pPr>
      <w:r w:rsidRPr="002957B5">
        <w:rPr>
          <w:rFonts w:hint="eastAsia"/>
        </w:rPr>
        <w:t>「マンションの庭の木にね、大きなインコが二羽とまっていたのよ。羽の色はエメラルド・グリーンで、首のまわりに赤い輪があって、くちばしも真っ赤。エスニック調ですごくきれいなわりに、鳴き声はヤスリをこすり合わせるみたいなの」と言って私はそのいやな声を真似してみせた。ギイ、ギイ、ギーッと。</w:t>
      </w:r>
    </w:p>
    <w:p w:rsidRPr="002957B5" w:rsidR="0067111C" w:rsidP="00690657" w:rsidRDefault="0067111C" w14:paraId="4B5D7524" w14:textId="77777777">
      <w:pPr>
        <w:pStyle w:val="1-5"/>
      </w:pPr>
      <w:r w:rsidRPr="002957B5">
        <w:rPr>
          <w:rFonts w:hint="eastAsia"/>
        </w:rPr>
        <w:t>それから鳥の目は気味悪い、といつか彼女が言っていたことを思いだし、はっとして黙った。しかし麻子はもの憂げに私のほうに顔を向けて微笑んだうえ、意外なことを言った。</w:t>
      </w:r>
    </w:p>
    <w:p w:rsidRPr="002957B5" w:rsidR="0067111C" w:rsidP="00690657" w:rsidRDefault="0067111C" w14:paraId="5B63B760" w14:textId="58EABEB4">
      <w:pPr>
        <w:pStyle w:val="1-5"/>
      </w:pPr>
      <w:r w:rsidRPr="002957B5">
        <w:rPr>
          <w:rFonts w:hint="eastAsia"/>
        </w:rPr>
        <w:t>「</w:t>
      </w:r>
      <w:r w:rsidRPr="002957B5" w:rsidR="00CD19B2">
        <w:ruby>
          <w:rubyPr>
            <w:rubyAlign w:val="distributeSpace"/>
            <w:hps w:val="10"/>
            <w:hpsRaise w:val="18"/>
            <w:hpsBaseText w:val="21"/>
            <w:lid w:val="ja-JP"/>
          </w:rubyPr>
          <w:rt>
            <w:r w:rsidRPr="002957B5" w:rsidR="00CD19B2">
              <w:rPr>
                <w:rFonts w:hint="eastAsia"/>
                <w:sz w:val="10"/>
              </w:rPr>
              <w:t>な</w:t>
            </w:r>
          </w:rt>
          <w:rubyBase>
            <w:r w:rsidRPr="002957B5" w:rsidR="00CD19B2">
              <w:rPr>
                <w:rFonts w:hint="eastAsia"/>
              </w:rPr>
              <w:t>馴</w:t>
            </w:r>
          </w:rubyBase>
        </w:ruby>
      </w:r>
      <w:r w:rsidRPr="002957B5">
        <w:rPr>
          <w:rFonts w:hint="eastAsia"/>
        </w:rPr>
        <w:t>らしてみたら？　ベランダにえさを置いてみたら？　小さいころ、カナはよく地面にお米をまいて、スズメを集めてたでしょう」</w:t>
      </w:r>
    </w:p>
    <w:p w:rsidRPr="002957B5" w:rsidR="0067111C" w:rsidP="00690657" w:rsidRDefault="00944016" w14:paraId="1B7EBACA" w14:textId="0DB9CD3B">
      <w:pPr>
        <w:pStyle w:val="1-5"/>
      </w:pPr>
      <w:r w:rsidRPr="002957B5">
        <w:rPr>
          <w:rFonts w:hint="eastAsia"/>
          <w:noProof/>
        </w:rPr>
        <mc:AlternateContent>
          <mc:Choice Requires="wps">
            <w:drawing>
              <wp:anchor distT="0" distB="0" distL="114300" distR="114300" simplePos="0" relativeHeight="251658242" behindDoc="0" locked="0" layoutInCell="1" allowOverlap="1" wp14:anchorId="1B257706" wp14:editId="520C3348">
                <wp:simplePos x="0" y="0"/>
                <wp:positionH relativeFrom="page">
                  <wp:posOffset>48895</wp:posOffset>
                </wp:positionH>
                <wp:positionV relativeFrom="topMargin">
                  <wp:posOffset>491490</wp:posOffset>
                </wp:positionV>
                <wp:extent cx="4495800" cy="133350"/>
                <wp:effectExtent l="0" t="0" r="0" b="0"/>
                <wp:wrapNone/>
                <wp:docPr id="38" name="テキスト ボックス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4016" w:rsidP="00944016" w:rsidRDefault="00944016" w14:paraId="1B837A72" w14:textId="77777777">
                            <w:pPr>
                              <w:spacing w:line="400" w:lineRule="exact"/>
                              <w:rPr>
                                <w:sz w:val="16"/>
                                <w:szCs w:val="16"/>
                              </w:rPr>
                            </w:pPr>
                          </w:p>
                          <w:p w:rsidR="00944016" w:rsidP="00944016" w:rsidRDefault="00944016" w14:paraId="1DFD31BF" w14:textId="77777777">
                            <w:pPr>
                              <w:spacing w:line="400" w:lineRule="exact"/>
                              <w:rPr>
                                <w:sz w:val="16"/>
                                <w:szCs w:val="16"/>
                              </w:rPr>
                            </w:pPr>
                          </w:p>
                          <w:p w:rsidR="00944016" w:rsidP="00944016" w:rsidRDefault="00944016" w14:paraId="156A270F" w14:textId="77777777">
                            <w:pPr>
                              <w:spacing w:line="400" w:lineRule="exact"/>
                              <w:rPr>
                                <w:sz w:val="16"/>
                                <w:szCs w:val="16"/>
                              </w:rPr>
                            </w:pPr>
                          </w:p>
                          <w:p w:rsidR="00944016" w:rsidP="00944016" w:rsidRDefault="00944016" w14:paraId="2469268B" w14:textId="77777777">
                            <w:pPr>
                              <w:spacing w:line="400" w:lineRule="exact"/>
                              <w:rPr>
                                <w:sz w:val="16"/>
                                <w:szCs w:val="16"/>
                              </w:rPr>
                            </w:pPr>
                          </w:p>
                          <w:p w:rsidR="00944016" w:rsidP="00944016" w:rsidRDefault="00944016" w14:paraId="70F86FE5" w14:textId="77777777">
                            <w:pPr>
                              <w:spacing w:line="400" w:lineRule="exact"/>
                              <w:rPr>
                                <w:sz w:val="16"/>
                                <w:szCs w:val="16"/>
                              </w:rPr>
                            </w:pPr>
                            <w:r>
                              <w:rPr>
                                <w:rFonts w:hint="eastAsia"/>
                                <w:sz w:val="16"/>
                                <w:szCs w:val="16"/>
                                <w:eastAsianLayout w:id="998987520" w:vert="1" w:vertCompress="1"/>
                              </w:rPr>
                              <w:t>5</w:t>
                            </w:r>
                          </w:p>
                          <w:p w:rsidR="00944016" w:rsidP="00944016" w:rsidRDefault="00944016" w14:paraId="05E99663" w14:textId="77777777">
                            <w:pPr>
                              <w:spacing w:line="400" w:lineRule="exact"/>
                              <w:rPr>
                                <w:sz w:val="16"/>
                                <w:szCs w:val="16"/>
                              </w:rPr>
                            </w:pPr>
                          </w:p>
                          <w:p w:rsidR="00944016" w:rsidP="00944016" w:rsidRDefault="00944016" w14:paraId="6D3B008B" w14:textId="77777777">
                            <w:pPr>
                              <w:spacing w:line="400" w:lineRule="exact"/>
                              <w:rPr>
                                <w:sz w:val="16"/>
                                <w:szCs w:val="16"/>
                              </w:rPr>
                            </w:pPr>
                          </w:p>
                          <w:p w:rsidR="00944016" w:rsidP="00944016" w:rsidRDefault="00944016" w14:paraId="0B90D7A0" w14:textId="77777777">
                            <w:pPr>
                              <w:spacing w:line="400" w:lineRule="exact"/>
                              <w:rPr>
                                <w:sz w:val="16"/>
                                <w:szCs w:val="16"/>
                              </w:rPr>
                            </w:pPr>
                          </w:p>
                          <w:p w:rsidR="00944016" w:rsidP="00944016" w:rsidRDefault="00944016" w14:paraId="4EACC3CE" w14:textId="77777777">
                            <w:pPr>
                              <w:spacing w:line="400" w:lineRule="exact"/>
                              <w:rPr>
                                <w:sz w:val="16"/>
                                <w:szCs w:val="16"/>
                              </w:rPr>
                            </w:pPr>
                          </w:p>
                          <w:p w:rsidR="00944016" w:rsidP="00944016" w:rsidRDefault="00944016" w14:paraId="54E095E5" w14:textId="77777777">
                            <w:pPr>
                              <w:spacing w:line="400" w:lineRule="exact"/>
                              <w:rPr>
                                <w:sz w:val="16"/>
                                <w:szCs w:val="16"/>
                              </w:rPr>
                            </w:pPr>
                            <w:r>
                              <w:rPr>
                                <w:rFonts w:hint="eastAsia"/>
                                <w:sz w:val="16"/>
                                <w:szCs w:val="16"/>
                                <w:eastAsianLayout w:id="998987776" w:vert="1" w:vertCompress="1"/>
                              </w:rPr>
                              <w:t>10</w:t>
                            </w:r>
                          </w:p>
                          <w:p w:rsidR="00944016" w:rsidP="00944016" w:rsidRDefault="00944016" w14:paraId="46E346C9" w14:textId="77777777">
                            <w:pPr>
                              <w:spacing w:line="400" w:lineRule="exact"/>
                              <w:rPr>
                                <w:sz w:val="16"/>
                                <w:szCs w:val="16"/>
                              </w:rPr>
                            </w:pPr>
                          </w:p>
                          <w:p w:rsidR="00944016" w:rsidP="00944016" w:rsidRDefault="00944016" w14:paraId="181F69A2" w14:textId="77777777">
                            <w:pPr>
                              <w:spacing w:line="400" w:lineRule="exact"/>
                              <w:rPr>
                                <w:sz w:val="16"/>
                                <w:szCs w:val="16"/>
                              </w:rPr>
                            </w:pPr>
                          </w:p>
                          <w:p w:rsidR="00944016" w:rsidP="00944016" w:rsidRDefault="00944016" w14:paraId="082432D0" w14:textId="77777777">
                            <w:pPr>
                              <w:spacing w:line="400" w:lineRule="exact"/>
                              <w:rPr>
                                <w:sz w:val="16"/>
                                <w:szCs w:val="16"/>
                              </w:rPr>
                            </w:pPr>
                          </w:p>
                          <w:p w:rsidR="00944016" w:rsidP="00944016" w:rsidRDefault="00944016" w14:paraId="6FBE098F" w14:textId="77777777">
                            <w:pPr>
                              <w:spacing w:line="400" w:lineRule="exact"/>
                              <w:rPr>
                                <w:sz w:val="16"/>
                                <w:szCs w:val="16"/>
                              </w:rPr>
                            </w:pPr>
                          </w:p>
                          <w:p w:rsidR="00944016" w:rsidP="00944016" w:rsidRDefault="00944016" w14:paraId="6881B566" w14:textId="27C5EF7C">
                            <w:pPr>
                              <w:spacing w:line="400" w:lineRule="exact"/>
                              <w:rPr>
                                <w:sz w:val="16"/>
                                <w:szCs w:val="16"/>
                              </w:rPr>
                            </w:pPr>
                            <w:r w:rsidRPr="00944016">
                              <w:rPr>
                                <w:rFonts w:hint="eastAsia"/>
                                <w:sz w:val="16"/>
                                <w:szCs w:val="16"/>
                                <w:eastAsianLayout w:id="-1273253120" w:vert="1" w:vertCompress="1"/>
                              </w:rPr>
                              <w:t>15</w:t>
                            </w:r>
                          </w:p>
                          <w:p w:rsidR="00944016" w:rsidP="00944016" w:rsidRDefault="00944016" w14:paraId="5318ED09" w14:textId="77777777">
                            <w:pPr>
                              <w:spacing w:line="400" w:lineRule="exact"/>
                              <w:rPr>
                                <w:sz w:val="16"/>
                                <w:szCs w:val="16"/>
                              </w:rPr>
                            </w:pPr>
                          </w:p>
                          <w:p w:rsidR="00944016" w:rsidP="00944016" w:rsidRDefault="00944016" w14:paraId="7E4A4A15" w14:textId="77777777">
                            <w:pPr>
                              <w:spacing w:line="400" w:lineRule="exact"/>
                              <w:rPr>
                                <w:sz w:val="16"/>
                                <w:szCs w:val="16"/>
                              </w:rPr>
                            </w:pPr>
                          </w:p>
                          <w:p w:rsidR="00944016" w:rsidP="00944016" w:rsidRDefault="00944016" w14:paraId="03090357" w14:textId="77777777">
                            <w:pPr>
                              <w:spacing w:line="400" w:lineRule="exact"/>
                              <w:rPr>
                                <w:sz w:val="16"/>
                                <w:szCs w:val="16"/>
                              </w:rPr>
                            </w:pPr>
                          </w:p>
                          <w:p w:rsidR="00944016" w:rsidP="00944016" w:rsidRDefault="00944016" w14:paraId="0BD1CFE4" w14:textId="77777777">
                            <w:pPr>
                              <w:rPr>
                                <w:sz w:val="16"/>
                                <w:szCs w:val="16"/>
                              </w:rPr>
                            </w:pPr>
                          </w:p>
                        </w:txbxContent>
                      </wps:txbx>
                      <wps:bodyPr rot="0" vert="ea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type id="_x0000_t202" coordsize="21600,21600" o:spt="202" path="m,l,21600r21600,l21600,xe" w14:anchorId="1B257706">
                <v:stroke joinstyle="miter"/>
                <v:path gradientshapeok="t" o:connecttype="rect"/>
              </v:shapetype>
              <v:shape id="テキスト ボックス 38" style="position:absolute;left:0;text-align:left;margin-left:3.85pt;margin-top:38.7pt;width:354pt;height:10.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">
                <v:textbox style="layout-flow:vertical-ideographic" inset="5.85pt,.7pt,5.85pt,.7pt">
                  <w:txbxContent>
                    <w:p w:rsidR="00944016" w:rsidP="00944016" w:rsidRDefault="00944016" w14:paraId="1B837A72" w14:textId="77777777">
                      <w:pPr>
                        <w:spacing w:line="400" w:lineRule="exact"/>
                        <w:rPr>
                          <w:sz w:val="16"/>
                          <w:szCs w:val="16"/>
                        </w:rPr>
                      </w:pPr>
                    </w:p>
                    <w:p w:rsidR="00944016" w:rsidP="00944016" w:rsidRDefault="00944016" w14:paraId="1DFD31BF" w14:textId="77777777">
                      <w:pPr>
                        <w:spacing w:line="400" w:lineRule="exact"/>
                        <w:rPr>
                          <w:sz w:val="16"/>
                          <w:szCs w:val="16"/>
                        </w:rPr>
                      </w:pPr>
                    </w:p>
                    <w:p w:rsidR="00944016" w:rsidP="00944016" w:rsidRDefault="00944016" w14:paraId="156A270F" w14:textId="77777777">
                      <w:pPr>
                        <w:spacing w:line="400" w:lineRule="exact"/>
                        <w:rPr>
                          <w:sz w:val="16"/>
                          <w:szCs w:val="16"/>
                        </w:rPr>
                      </w:pPr>
                    </w:p>
                    <w:p w:rsidR="00944016" w:rsidP="00944016" w:rsidRDefault="00944016" w14:paraId="2469268B" w14:textId="77777777">
                      <w:pPr>
                        <w:spacing w:line="400" w:lineRule="exact"/>
                        <w:rPr>
                          <w:sz w:val="16"/>
                          <w:szCs w:val="16"/>
                        </w:rPr>
                      </w:pPr>
                    </w:p>
                    <w:p w:rsidR="00944016" w:rsidP="00944016" w:rsidRDefault="00944016" w14:paraId="70F86FE5" w14:textId="77777777">
                      <w:pPr>
                        <w:spacing w:line="400" w:lineRule="exact"/>
                        <w:rPr>
                          <w:sz w:val="16"/>
                          <w:szCs w:val="16"/>
                        </w:rPr>
                      </w:pPr>
                      <w:r>
                        <w:rPr>
                          <w:rFonts w:hint="eastAsia"/>
                          <w:sz w:val="16"/>
                          <w:szCs w:val="16"/>
                          <w:eastAsianLayout w:id="998987520" w:vert="1" w:vertCompress="1"/>
                        </w:rPr>
                        <w:t>5</w:t>
                      </w:r>
                    </w:p>
                    <w:p w:rsidR="00944016" w:rsidP="00944016" w:rsidRDefault="00944016" w14:paraId="05E99663" w14:textId="77777777">
                      <w:pPr>
                        <w:spacing w:line="400" w:lineRule="exact"/>
                        <w:rPr>
                          <w:sz w:val="16"/>
                          <w:szCs w:val="16"/>
                        </w:rPr>
                      </w:pPr>
                    </w:p>
                    <w:p w:rsidR="00944016" w:rsidP="00944016" w:rsidRDefault="00944016" w14:paraId="6D3B008B" w14:textId="77777777">
                      <w:pPr>
                        <w:spacing w:line="400" w:lineRule="exact"/>
                        <w:rPr>
                          <w:sz w:val="16"/>
                          <w:szCs w:val="16"/>
                        </w:rPr>
                      </w:pPr>
                    </w:p>
                    <w:p w:rsidR="00944016" w:rsidP="00944016" w:rsidRDefault="00944016" w14:paraId="0B90D7A0" w14:textId="77777777">
                      <w:pPr>
                        <w:spacing w:line="400" w:lineRule="exact"/>
                        <w:rPr>
                          <w:sz w:val="16"/>
                          <w:szCs w:val="16"/>
                        </w:rPr>
                      </w:pPr>
                    </w:p>
                    <w:p w:rsidR="00944016" w:rsidP="00944016" w:rsidRDefault="00944016" w14:paraId="4EACC3CE" w14:textId="77777777">
                      <w:pPr>
                        <w:spacing w:line="400" w:lineRule="exact"/>
                        <w:rPr>
                          <w:sz w:val="16"/>
                          <w:szCs w:val="16"/>
                        </w:rPr>
                      </w:pPr>
                    </w:p>
                    <w:p w:rsidR="00944016" w:rsidP="00944016" w:rsidRDefault="00944016" w14:paraId="54E095E5" w14:textId="77777777">
                      <w:pPr>
                        <w:spacing w:line="400" w:lineRule="exact"/>
                        <w:rPr>
                          <w:sz w:val="16"/>
                          <w:szCs w:val="16"/>
                        </w:rPr>
                      </w:pPr>
                      <w:r>
                        <w:rPr>
                          <w:rFonts w:hint="eastAsia"/>
                          <w:sz w:val="16"/>
                          <w:szCs w:val="16"/>
                          <w:eastAsianLayout w:id="998987776" w:vert="1" w:vertCompress="1"/>
                        </w:rPr>
                        <w:t>10</w:t>
                      </w:r>
                    </w:p>
                    <w:p w:rsidR="00944016" w:rsidP="00944016" w:rsidRDefault="00944016" w14:paraId="46E346C9" w14:textId="77777777">
                      <w:pPr>
                        <w:spacing w:line="400" w:lineRule="exact"/>
                        <w:rPr>
                          <w:sz w:val="16"/>
                          <w:szCs w:val="16"/>
                        </w:rPr>
                      </w:pPr>
                    </w:p>
                    <w:p w:rsidR="00944016" w:rsidP="00944016" w:rsidRDefault="00944016" w14:paraId="181F69A2" w14:textId="77777777">
                      <w:pPr>
                        <w:spacing w:line="400" w:lineRule="exact"/>
                        <w:rPr>
                          <w:sz w:val="16"/>
                          <w:szCs w:val="16"/>
                        </w:rPr>
                      </w:pPr>
                    </w:p>
                    <w:p w:rsidR="00944016" w:rsidP="00944016" w:rsidRDefault="00944016" w14:paraId="082432D0" w14:textId="77777777">
                      <w:pPr>
                        <w:spacing w:line="400" w:lineRule="exact"/>
                        <w:rPr>
                          <w:sz w:val="16"/>
                          <w:szCs w:val="16"/>
                        </w:rPr>
                      </w:pPr>
                    </w:p>
                    <w:p w:rsidR="00944016" w:rsidP="00944016" w:rsidRDefault="00944016" w14:paraId="6FBE098F" w14:textId="77777777">
                      <w:pPr>
                        <w:spacing w:line="400" w:lineRule="exact"/>
                        <w:rPr>
                          <w:sz w:val="16"/>
                          <w:szCs w:val="16"/>
                        </w:rPr>
                      </w:pPr>
                    </w:p>
                    <w:p w:rsidR="00944016" w:rsidP="00944016" w:rsidRDefault="00944016" w14:paraId="6881B566" w14:textId="27C5EF7C">
                      <w:pPr>
                        <w:spacing w:line="400" w:lineRule="exact"/>
                        <w:rPr>
                          <w:sz w:val="16"/>
                          <w:szCs w:val="16"/>
                        </w:rPr>
                      </w:pPr>
                      <w:r w:rsidRPr="00944016">
                        <w:rPr>
                          <w:rFonts w:hint="eastAsia"/>
                          <w:sz w:val="16"/>
                          <w:szCs w:val="16"/>
                          <w:eastAsianLayout w:id="-1273253120" w:vert="1" w:vertCompress="1"/>
                        </w:rPr>
                        <w:t>15</w:t>
                      </w:r>
                    </w:p>
                    <w:p w:rsidR="00944016" w:rsidP="00944016" w:rsidRDefault="00944016" w14:paraId="5318ED09" w14:textId="77777777">
                      <w:pPr>
                        <w:spacing w:line="400" w:lineRule="exact"/>
                        <w:rPr>
                          <w:sz w:val="16"/>
                          <w:szCs w:val="16"/>
                        </w:rPr>
                      </w:pPr>
                    </w:p>
                    <w:p w:rsidR="00944016" w:rsidP="00944016" w:rsidRDefault="00944016" w14:paraId="7E4A4A15" w14:textId="77777777">
                      <w:pPr>
                        <w:spacing w:line="400" w:lineRule="exact"/>
                        <w:rPr>
                          <w:sz w:val="16"/>
                          <w:szCs w:val="16"/>
                        </w:rPr>
                      </w:pPr>
                    </w:p>
                    <w:p w:rsidR="00944016" w:rsidP="00944016" w:rsidRDefault="00944016" w14:paraId="03090357" w14:textId="77777777">
                      <w:pPr>
                        <w:spacing w:line="400" w:lineRule="exact"/>
                        <w:rPr>
                          <w:sz w:val="16"/>
                          <w:szCs w:val="16"/>
                        </w:rPr>
                      </w:pPr>
                    </w:p>
                    <w:p w:rsidR="00944016" w:rsidP="00944016" w:rsidRDefault="00944016" w14:paraId="0BD1CFE4" w14:textId="77777777">
                      <w:pPr>
                        <w:rPr>
                          <w:sz w:val="16"/>
                          <w:szCs w:val="16"/>
                        </w:rPr>
                      </w:pPr>
                    </w:p>
                  </w:txbxContent>
                </v:textbox>
                <w10:wrap anchorx="page" anchory="margin"/>
              </v:shape>
            </w:pict>
          </mc:Fallback>
        </mc:AlternateContent>
      </w:r>
      <w:r w:rsidRPr="002957B5" w:rsidR="0067111C">
        <w:rPr>
          <w:rFonts w:hint="eastAsia"/>
        </w:rPr>
        <w:t>「そうだったね。じゃ、やってみようか」</w:t>
      </w:r>
    </w:p>
    <w:p w:rsidRPr="002957B5" w:rsidR="0067111C" w:rsidP="00690657" w:rsidRDefault="0067111C" w14:paraId="67D093D9" w14:textId="77777777">
      <w:pPr>
        <w:pStyle w:val="1-5"/>
      </w:pPr>
      <w:r w:rsidRPr="002957B5">
        <w:rPr>
          <w:rFonts w:hint="eastAsia"/>
        </w:rPr>
        <w:t>「うん、やってみて。そして写真とってきてちょうだい。私も見たいから。そんな妖艶な姿の鳥」</w:t>
      </w:r>
    </w:p>
    <w:p w:rsidRPr="002957B5" w:rsidR="0067111C" w:rsidP="00690657" w:rsidRDefault="0067111C" w14:paraId="47C4DC13" w14:textId="155CF158">
      <w:pPr>
        <w:pStyle w:val="1-5"/>
      </w:pPr>
      <w:r w:rsidRPr="2CC4F83F" w:rsidR="0067111C">
        <w:rPr>
          <w:lang w:val="en-US"/>
        </w:rPr>
        <w:t>それよりか早く元気になって実物を見にくれば、と言いたかったが、</w:t>
      </w:r>
      <w:r w:rsidRPr="2CC4F83F" w:rsidR="00FD7C97">
        <w:rPr>
          <w:rStyle w:val="1-5-1-10"/>
          <w:lang w:val="en-US"/>
        </w:rPr>
        <w:t>(ｱ)</w:t>
      </w:r>
      <w:r w:rsidRPr="2CC4F83F" w:rsidR="0067111C">
        <w:rPr>
          <w:rStyle w:val="1-5-10"/>
          <w:lang w:val="en-US"/>
        </w:rPr>
        <w:t>ついに口から出すことができなかった</w:t>
      </w:r>
      <w:r w:rsidRPr="2CC4F83F" w:rsidR="0067111C">
        <w:rPr>
          <w:lang w:val="en-US"/>
        </w:rPr>
        <w:t>。死の影に半分以上侵されている麻子にとって、</w:t>
      </w:r>
      <w:r w:rsidRPr="002957B5" w:rsidR="00CD19B2">
        <w:ruby>
          <w:rubyPr>
            <w:rubyAlign w:val="distributeSpace"/>
            <w:hps w:val="10"/>
            <w:hpsRaise w:val="18"/>
            <w:hpsBaseText w:val="21"/>
            <w:lid w:val="ja-JP"/>
          </w:rubyPr>
          <w:rt>
            <w:r w:rsidRPr="002957B5" w:rsidR="00CD19B2">
              <w:rPr>
                <w:rFonts w:hint="eastAsia"/>
                <w:sz w:val="10"/>
              </w:rPr>
              <w:t>うそ</w:t>
            </w:r>
          </w:rt>
          <w:rubyBase>
            <w:r w:rsidRPr="002957B5" w:rsidR="00CD19B2">
              <w:rPr>
                <w:rFonts w:hint="eastAsia"/>
              </w:rPr>
              <w:t>嘘</w:t>
            </w:r>
          </w:rubyBase>
        </w:ruby>
      </w:r>
      <w:r w:rsidRPr="2CC4F83F" w:rsidR="0067111C">
        <w:rPr>
          <w:lang w:val="en-US"/>
        </w:rPr>
        <w:t>も本気もたいして価値はちがわないのに、慰めだけが暗い病室の</w:t>
      </w:r>
      <w:r w:rsidRPr="002957B5" w:rsidR="00CD19B2">
        <w:ruby>
          <w:rubyPr>
            <w:rubyAlign w:val="distributeSpace"/>
            <w:hps w:val="10"/>
            <w:hpsRaise w:val="18"/>
            <w:hpsBaseText w:val="21"/>
            <w:lid w:val="ja-JP"/>
          </w:rubyPr>
          <w:rt>
            <w:r w:rsidRPr="002957B5" w:rsidR="00CD19B2">
              <w:rPr>
                <w:rFonts w:hint="eastAsia"/>
                <w:sz w:val="10"/>
              </w:rPr>
              <w:t>ほの</w:t>
            </w:r>
          </w:rt>
          <w:rubyBase>
            <w:r w:rsidRPr="002957B5" w:rsidR="00CD19B2">
              <w:rPr>
                <w:rFonts w:hint="eastAsia"/>
              </w:rPr>
              <w:t>仄</w:t>
            </w:r>
          </w:rubyBase>
        </w:ruby>
      </w:r>
      <w:r w:rsidRPr="2CC4F83F" w:rsidR="0067111C">
        <w:rPr>
          <w:lang w:val="en-US"/>
        </w:rPr>
        <w:t>かな明りかもしれないのに。私はときどき自分の性格が嫌いになる。</w:t>
      </w:r>
    </w:p>
    <w:p w:rsidRPr="002957B5" w:rsidR="0067111C" w:rsidP="00690657" w:rsidRDefault="0067111C" w14:paraId="663BA27C" w14:textId="77777777">
      <w:pPr>
        <w:pStyle w:val="1-5"/>
      </w:pPr>
      <w:r w:rsidRPr="002957B5">
        <w:rPr>
          <w:rFonts w:hint="eastAsia"/>
        </w:rPr>
        <w:t>でもその日、病院の帰りに私は彼女の意に添おうとし、駅ビルのペットショップに寄ってインコの好物をたずねた。その店で円盤に支柱のついたえさ台と五キログラム入りのヒマワリの種の袋を求めると、タクシーに乗ってマンションに運びこんだ。大学から戻った泉が目を丸くするころには、ベランダにはインコを招きよせる装置がそろっていたのだ。</w:t>
      </w:r>
    </w:p>
    <w:p w:rsidRPr="002957B5" w:rsidR="0067111C" w:rsidP="00690657" w:rsidRDefault="0067111C" w14:paraId="18D56A3B" w14:textId="1939EC2D">
      <w:pPr>
        <w:pStyle w:val="1-5"/>
      </w:pPr>
      <w:r w:rsidRPr="7506B957">
        <w:t>マンションの庭に出入りしていた二羽のインコがヒマワリの種に気づくまでに一週間、ベランダに入って好物をついばむ勇気を獲得するまでにさらに一週間かかった。私たちは昼間ほとんど家にいなかったから、それはえさ台上の種子のピラミッドが崩れていくことで知れたのである。ベランダのコンクリートに散らばる白黒</w:t>
      </w:r>
      <w:r w:rsidRPr="002957B5" w:rsidR="00CD19B2">
        <w:ruby>
          <w:rubyPr>
            <w:rubyAlign w:val="distributeSpace"/>
            <w:hps w:val="10"/>
            <w:hpsRaise w:val="18"/>
            <w:hpsBaseText w:val="21"/>
            <w:lid w:val="ja-JP"/>
          </w:rubyPr>
          <w:rt>
            <w:r w:rsidRPr="002957B5" w:rsidR="00CD19B2">
              <w:rPr>
                <w:rFonts w:hint="eastAsia"/>
                <w:sz w:val="10"/>
              </w:rPr>
              <w:t>たて</w:t>
            </w:r>
          </w:rt>
          <w:rubyBase>
            <w:r w:rsidRPr="002957B5" w:rsidR="00CD19B2">
              <w:rPr>
                <w:rFonts w:hint="eastAsia"/>
              </w:rPr>
              <w:t>縦</w:t>
            </w:r>
          </w:rubyBase>
        </w:ruby>
      </w:r>
      <w:r w:rsidRPr="002957B5" w:rsidR="00CD19B2">
        <w:ruby>
          <w:rubyPr>
            <w:rubyAlign w:val="distributeSpace"/>
            <w:hps w:val="10"/>
            <w:hpsRaise w:val="18"/>
            <w:hpsBaseText w:val="21"/>
            <w:lid w:val="ja-JP"/>
          </w:rubyPr>
          <w:rt>
            <w:r w:rsidRPr="002957B5" w:rsidR="00CD19B2">
              <w:rPr>
                <w:rFonts w:hint="eastAsia"/>
                <w:sz w:val="10"/>
              </w:rPr>
              <w:t>じま</w:t>
            </w:r>
          </w:rt>
          <w:rubyBase>
            <w:r w:rsidRPr="002957B5" w:rsidR="00CD19B2">
              <w:rPr>
                <w:rFonts w:hint="eastAsia"/>
              </w:rPr>
              <w:t>縞</w:t>
            </w:r>
          </w:rubyBase>
        </w:ruby>
      </w:r>
      <w:r w:rsidRPr="7506B957">
        <w:t>の甲虫に似た殻のふえ方で、インコたちがしだいに大胆になっていく様子がわかった。そしてとうとうある土曜日の朝、異様な叫びに驚いた私がこっそりカーテンのすきまからのぞいてみると、〈翠たち〉が円盤にのっていた。目覚めたばかりのあやふやな視野に収まった鮮やかな羽色のインコは、</w:t>
      </w:r>
      <w:r w:rsidRPr="7506B957" w:rsidR="00C97B2D">
        <w:t>一瞬</w:t>
      </w:r>
      <w:r w:rsidRPr="7506B957" w:rsidR="00C97B2D">
        <w:rPr>
          <w:rStyle w:val="1-5-30"/>
        </w:rPr>
        <w:t>（注１）</w:t>
      </w:r>
      <w:r w:rsidRPr="7506B957" w:rsidR="0047326D">
        <w:t>ゴ</w:t>
      </w:r>
      <w:r w:rsidRPr="7506B957">
        <w:t>ーガンの風景画から飛びたってきたようであった。二羽のインコはくつろいでいるふうで、交互に首を下げ、長い足指と</w:t>
      </w:r>
      <w:r w:rsidRPr="002957B5" w:rsidR="00CD19B2">
        <w:ruby>
          <w:rubyPr>
            <w:rubyAlign w:val="distributeSpace"/>
            <w:hps w:val="10"/>
            <w:hpsRaise w:val="18"/>
            <w:hpsBaseText w:val="21"/>
            <w:lid w:val="ja-JP"/>
          </w:rubyPr>
          <w:rt>
            <w:r w:rsidRPr="002957B5" w:rsidR="00CD19B2">
              <w:rPr>
                <w:rFonts w:hint="eastAsia"/>
                <w:sz w:val="10"/>
              </w:rPr>
              <w:t>かぎ</w:t>
            </w:r>
          </w:rt>
          <w:rubyBase>
            <w:r w:rsidRPr="002957B5" w:rsidR="00CD19B2">
              <w:rPr>
                <w:rFonts w:hint="eastAsia"/>
              </w:rPr>
              <w:t>鉤</w:t>
            </w:r>
          </w:rubyBase>
        </w:ruby>
      </w:r>
      <w:r w:rsidRPr="002957B5" w:rsidR="00CD19B2">
        <w:ruby>
          <w:rubyPr>
            <w:rubyAlign w:val="distributeSpace"/>
            <w:hps w:val="10"/>
            <w:hpsRaise w:val="18"/>
            <w:hpsBaseText w:val="21"/>
            <w:lid w:val="ja-JP"/>
          </w:rubyPr>
          <w:rt>
            <w:r w:rsidRPr="002957B5" w:rsidR="00CD19B2">
              <w:rPr>
                <w:rFonts w:hint="eastAsia"/>
                <w:sz w:val="10"/>
              </w:rPr>
              <w:t>なり</w:t>
            </w:r>
          </w:rt>
          <w:rubyBase>
            <w:r w:rsidRPr="002957B5" w:rsidR="00CD19B2">
              <w:rPr>
                <w:rFonts w:hint="eastAsia"/>
              </w:rPr>
              <w:t>状</w:t>
            </w:r>
          </w:rubyBase>
        </w:ruby>
      </w:r>
      <w:r w:rsidRPr="7506B957">
        <w:t>に曲がったくちばしを使って器用に殻をむいて食べた。私は泉にも見せたくなって揺り起こそうとしたが、あまりにぐっすりと眠っているので放っておいた</w:t>
      </w:r>
      <w:r w:rsidRPr="7506B957" w:rsidR="0047326D">
        <w:t>。</w:t>
      </w:r>
      <w:r w:rsidRPr="7506B957" w:rsidR="0047326D">
        <w:rPr>
          <w:rStyle w:val="1-5-3-10"/>
          <w:vertAlign w:val="superscript"/>
        </w:rPr>
        <w:t>（</w:t>
      </w:r>
      <w:r w:rsidRPr="7506B957" w:rsidR="00C97B2D">
        <w:rPr>
          <w:rStyle w:val="1-5-3-10"/>
          <w:vertAlign w:val="superscript"/>
        </w:rPr>
        <w:t>注２</w:t>
      </w:r>
      <w:r w:rsidRPr="7506B957" w:rsidR="0047326D">
        <w:rPr>
          <w:rStyle w:val="1-5-3-10"/>
          <w:vertAlign w:val="superscript"/>
        </w:rPr>
        <w:t>）</w:t>
      </w:r>
      <w:r w:rsidRPr="7506B957" w:rsidR="0047326D">
        <w:t>一</w:t>
      </w:r>
      <w:r w:rsidRPr="7506B957">
        <w:t>週間分の夜勤の疲れを解消するのは、土曜日しかないのであったから。</w:t>
      </w:r>
    </w:p>
    <w:p w:rsidRPr="002957B5" w:rsidR="0067111C" w:rsidP="00690657" w:rsidRDefault="0067111C" w14:paraId="4E592496" w14:textId="77777777">
      <w:pPr>
        <w:pStyle w:val="1-5"/>
      </w:pPr>
      <w:r w:rsidRPr="002957B5">
        <w:rPr>
          <w:rFonts w:hint="eastAsia"/>
        </w:rPr>
        <w:t>離れているときに呼びあう声の調子やおたがいの何気ない仕草から、私は二羽が単なる同類以上の関係にあると信じることができた。どちらが雌か雄か、見かけではわからなかったので、私たちはまとめて〈翠たち〉と名づけてしまった。</w:t>
      </w:r>
    </w:p>
    <w:p w:rsidRPr="002957B5" w:rsidR="0067111C" w:rsidP="00690657" w:rsidRDefault="0067111C" w14:paraId="4CDD6F73" w14:textId="77777777">
      <w:pPr>
        <w:pStyle w:val="1-5"/>
      </w:pPr>
      <w:r w:rsidRPr="002957B5">
        <w:rPr>
          <w:rFonts w:hint="eastAsia"/>
        </w:rPr>
        <w:t>やがてインコたちは室内に人がいようといまいと、平気でベランダに現われるようになった。もちろん無人のときも、空腹でありさえすれば飛んできていただろう。仕事帰りの私が、マンションのエレベーターの前で通いの管理人に呼びとめられたのはそのころのことである。</w:t>
      </w:r>
    </w:p>
    <w:p w:rsidRPr="002957B5" w:rsidR="0067111C" w:rsidP="00690657" w:rsidRDefault="00944016" w14:paraId="66096A43" w14:textId="5C61F631">
      <w:pPr>
        <w:pStyle w:val="1-5"/>
      </w:pPr>
      <w:r w:rsidRPr="002957B5">
        <w:rPr>
          <w:rFonts w:hint="eastAsia"/>
          <w:noProof/>
        </w:rPr>
        <mc:AlternateContent>
          <mc:Choice Requires="wps">
            <w:drawing>
              <wp:anchor distT="0" distB="0" distL="114300" distR="114300" simplePos="0" relativeHeight="251658243" behindDoc="0" locked="0" layoutInCell="1" allowOverlap="1" wp14:anchorId="0753ED03" wp14:editId="0F51199B">
                <wp:simplePos x="0" y="0"/>
                <wp:positionH relativeFrom="margin">
                  <wp:posOffset>-109220</wp:posOffset>
                </wp:positionH>
                <wp:positionV relativeFrom="margin">
                  <wp:posOffset>-304800</wp:posOffset>
                </wp:positionV>
                <wp:extent cx="5652770" cy="263525"/>
                <wp:effectExtent l="0" t="0" r="0" b="3175"/>
                <wp:wrapNone/>
                <wp:docPr id="39" name="テキスト ボックス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277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4016" w:rsidP="00944016" w:rsidRDefault="00944016" w14:paraId="7C92CD22" w14:textId="77777777">
                            <w:pPr>
                              <w:spacing w:line="400" w:lineRule="exact"/>
                              <w:rPr>
                                <w:sz w:val="16"/>
                                <w:szCs w:val="16"/>
                              </w:rPr>
                            </w:pPr>
                          </w:p>
                          <w:p w:rsidR="00944016" w:rsidP="00944016" w:rsidRDefault="00944016" w14:paraId="26D49D9F" w14:textId="77777777">
                            <w:pPr>
                              <w:spacing w:line="400" w:lineRule="exact"/>
                              <w:rPr>
                                <w:sz w:val="16"/>
                                <w:szCs w:val="16"/>
                              </w:rPr>
                            </w:pPr>
                          </w:p>
                          <w:p w:rsidR="00944016" w:rsidP="00944016" w:rsidRDefault="00944016" w14:paraId="45AF9170" w14:textId="77777777">
                            <w:pPr>
                              <w:spacing w:line="400" w:lineRule="exact"/>
                              <w:rPr>
                                <w:sz w:val="16"/>
                                <w:szCs w:val="16"/>
                              </w:rPr>
                            </w:pPr>
                          </w:p>
                          <w:p w:rsidR="00944016" w:rsidP="00944016" w:rsidRDefault="00944016" w14:paraId="7B6B43C2" w14:textId="77777777">
                            <w:pPr>
                              <w:spacing w:line="400" w:lineRule="exact"/>
                              <w:rPr>
                                <w:sz w:val="16"/>
                                <w:szCs w:val="16"/>
                              </w:rPr>
                            </w:pPr>
                          </w:p>
                          <w:p w:rsidR="00944016" w:rsidP="00944016" w:rsidRDefault="00944016" w14:paraId="5D137404" w14:textId="77777777">
                            <w:pPr>
                              <w:spacing w:line="400" w:lineRule="exact"/>
                              <w:rPr>
                                <w:sz w:val="16"/>
                                <w:szCs w:val="16"/>
                              </w:rPr>
                            </w:pPr>
                            <w:r>
                              <w:rPr>
                                <w:rFonts w:hint="eastAsia"/>
                                <w:sz w:val="16"/>
                                <w:szCs w:val="16"/>
                                <w:eastAsianLayout w:id="1379608832" w:vert="1" w:vertCompress="1"/>
                              </w:rPr>
                              <w:t>20</w:t>
                            </w:r>
                          </w:p>
                          <w:p w:rsidR="00944016" w:rsidP="00944016" w:rsidRDefault="00944016" w14:paraId="4E56B81C" w14:textId="77777777">
                            <w:pPr>
                              <w:spacing w:line="400" w:lineRule="exact"/>
                              <w:rPr>
                                <w:sz w:val="16"/>
                                <w:szCs w:val="16"/>
                              </w:rPr>
                            </w:pPr>
                          </w:p>
                          <w:p w:rsidR="00944016" w:rsidP="00944016" w:rsidRDefault="00944016" w14:paraId="6FE1F145" w14:textId="77777777">
                            <w:pPr>
                              <w:spacing w:line="400" w:lineRule="exact"/>
                              <w:rPr>
                                <w:sz w:val="16"/>
                                <w:szCs w:val="16"/>
                              </w:rPr>
                            </w:pPr>
                          </w:p>
                          <w:p w:rsidR="00944016" w:rsidP="00944016" w:rsidRDefault="00944016" w14:paraId="49F1E1DF" w14:textId="77777777">
                            <w:pPr>
                              <w:spacing w:line="400" w:lineRule="exact"/>
                              <w:rPr>
                                <w:sz w:val="16"/>
                                <w:szCs w:val="16"/>
                              </w:rPr>
                            </w:pPr>
                          </w:p>
                          <w:p w:rsidR="00944016" w:rsidP="00944016" w:rsidRDefault="00944016" w14:paraId="5F7300F3" w14:textId="77777777">
                            <w:pPr>
                              <w:spacing w:line="400" w:lineRule="exact"/>
                              <w:rPr>
                                <w:sz w:val="16"/>
                                <w:szCs w:val="16"/>
                              </w:rPr>
                            </w:pPr>
                          </w:p>
                          <w:p w:rsidR="00944016" w:rsidP="00944016" w:rsidRDefault="00944016" w14:paraId="59F85B6B" w14:textId="77777777">
                            <w:pPr>
                              <w:spacing w:line="400" w:lineRule="exact"/>
                              <w:rPr>
                                <w:sz w:val="16"/>
                                <w:szCs w:val="16"/>
                              </w:rPr>
                            </w:pPr>
                            <w:r>
                              <w:rPr>
                                <w:rFonts w:hint="eastAsia"/>
                                <w:sz w:val="16"/>
                                <w:szCs w:val="16"/>
                                <w:eastAsianLayout w:id="1379609088" w:vert="1" w:vertCompress="1"/>
                              </w:rPr>
                              <w:t>25</w:t>
                            </w:r>
                          </w:p>
                          <w:p w:rsidR="00944016" w:rsidP="00944016" w:rsidRDefault="00944016" w14:paraId="27D7FC5A" w14:textId="77777777">
                            <w:pPr>
                              <w:spacing w:line="400" w:lineRule="exact"/>
                              <w:rPr>
                                <w:sz w:val="16"/>
                                <w:szCs w:val="16"/>
                              </w:rPr>
                            </w:pPr>
                          </w:p>
                          <w:p w:rsidR="00944016" w:rsidP="00944016" w:rsidRDefault="00944016" w14:paraId="23F8D26D" w14:textId="77777777">
                            <w:pPr>
                              <w:spacing w:line="400" w:lineRule="exact"/>
                              <w:rPr>
                                <w:sz w:val="16"/>
                                <w:szCs w:val="16"/>
                              </w:rPr>
                            </w:pPr>
                          </w:p>
                          <w:p w:rsidR="00944016" w:rsidP="00944016" w:rsidRDefault="00944016" w14:paraId="1BAD6F40" w14:textId="77777777">
                            <w:pPr>
                              <w:spacing w:line="400" w:lineRule="exact"/>
                              <w:rPr>
                                <w:sz w:val="16"/>
                                <w:szCs w:val="16"/>
                              </w:rPr>
                            </w:pPr>
                          </w:p>
                          <w:p w:rsidR="00944016" w:rsidP="00944016" w:rsidRDefault="00944016" w14:paraId="6791A0F2" w14:textId="77777777">
                            <w:pPr>
                              <w:spacing w:line="400" w:lineRule="exact"/>
                              <w:rPr>
                                <w:sz w:val="16"/>
                                <w:szCs w:val="16"/>
                              </w:rPr>
                            </w:pPr>
                          </w:p>
                          <w:p w:rsidR="00944016" w:rsidP="00944016" w:rsidRDefault="00944016" w14:paraId="58D854AE" w14:textId="77777777">
                            <w:pPr>
                              <w:spacing w:line="400" w:lineRule="exact"/>
                              <w:rPr>
                                <w:sz w:val="16"/>
                                <w:szCs w:val="16"/>
                              </w:rPr>
                            </w:pPr>
                            <w:r>
                              <w:rPr>
                                <w:rFonts w:hint="eastAsia"/>
                                <w:sz w:val="16"/>
                                <w:szCs w:val="16"/>
                                <w:eastAsianLayout w:id="998987776" w:vert="1" w:vertCompress="1"/>
                              </w:rPr>
                              <w:t>30</w:t>
                            </w:r>
                          </w:p>
                          <w:p w:rsidR="00944016" w:rsidP="00944016" w:rsidRDefault="00944016" w14:paraId="7E357F35" w14:textId="77777777">
                            <w:pPr>
                              <w:spacing w:line="400" w:lineRule="exact"/>
                              <w:rPr>
                                <w:sz w:val="16"/>
                                <w:szCs w:val="16"/>
                              </w:rPr>
                            </w:pPr>
                          </w:p>
                          <w:p w:rsidR="00944016" w:rsidP="00944016" w:rsidRDefault="00944016" w14:paraId="655E18F3" w14:textId="77777777">
                            <w:pPr>
                              <w:spacing w:line="400" w:lineRule="exact"/>
                              <w:rPr>
                                <w:sz w:val="16"/>
                                <w:szCs w:val="16"/>
                              </w:rPr>
                            </w:pPr>
                          </w:p>
                          <w:p w:rsidR="00944016" w:rsidP="00944016" w:rsidRDefault="00944016" w14:paraId="65F0167D" w14:textId="77777777">
                            <w:pPr>
                              <w:spacing w:line="400" w:lineRule="exact"/>
                              <w:rPr>
                                <w:sz w:val="16"/>
                                <w:szCs w:val="16"/>
                              </w:rPr>
                            </w:pPr>
                          </w:p>
                          <w:p w:rsidR="00944016" w:rsidP="00944016" w:rsidRDefault="00944016" w14:paraId="469BAF0C" w14:textId="77777777">
                            <w:pPr>
                              <w:spacing w:line="400" w:lineRule="exact"/>
                              <w:rPr>
                                <w:sz w:val="16"/>
                                <w:szCs w:val="16"/>
                              </w:rPr>
                            </w:pPr>
                          </w:p>
                          <w:p w:rsidR="00944016" w:rsidP="00944016" w:rsidRDefault="00944016" w14:paraId="5D973FF1" w14:textId="77777777">
                            <w:pPr>
                              <w:spacing w:line="400" w:lineRule="exact"/>
                              <w:rPr>
                                <w:sz w:val="16"/>
                                <w:szCs w:val="16"/>
                              </w:rPr>
                            </w:pPr>
                            <w:r>
                              <w:rPr>
                                <w:rFonts w:hint="eastAsia"/>
                                <w:sz w:val="16"/>
                                <w:szCs w:val="16"/>
                                <w:eastAsianLayout w:id="998987777" w:vert="1" w:vertCompress="1"/>
                              </w:rPr>
                              <w:t>35</w:t>
                            </w:r>
                          </w:p>
                          <w:p w:rsidR="00944016" w:rsidP="00944016" w:rsidRDefault="00944016" w14:paraId="0E7CDF90" w14:textId="77777777">
                            <w:pPr>
                              <w:spacing w:line="400" w:lineRule="exact"/>
                              <w:rPr>
                                <w:sz w:val="16"/>
                                <w:szCs w:val="16"/>
                              </w:rPr>
                            </w:pPr>
                          </w:p>
                          <w:p w:rsidR="00944016" w:rsidP="00944016" w:rsidRDefault="00944016" w14:paraId="67995713" w14:textId="77777777">
                            <w:pPr>
                              <w:spacing w:line="400" w:lineRule="exact"/>
                              <w:rPr>
                                <w:sz w:val="16"/>
                                <w:szCs w:val="16"/>
                              </w:rPr>
                            </w:pPr>
                          </w:p>
                          <w:p w:rsidR="00944016" w:rsidP="00944016" w:rsidRDefault="00944016" w14:paraId="00AE63D9" w14:textId="77777777">
                            <w:pPr>
                              <w:spacing w:line="400" w:lineRule="exact"/>
                              <w:rPr>
                                <w:sz w:val="16"/>
                                <w:szCs w:val="16"/>
                              </w:rPr>
                            </w:pPr>
                          </w:p>
                          <w:p w:rsidR="00944016" w:rsidP="00944016" w:rsidRDefault="00944016" w14:paraId="3D393D8B" w14:textId="77777777">
                            <w:pPr>
                              <w:rPr>
                                <w:sz w:val="16"/>
                                <w:szCs w:val="16"/>
                              </w:rPr>
                            </w:pPr>
                          </w:p>
                        </w:txbxContent>
                      </wps:txbx>
                      <wps:bodyPr rot="0" vert="ea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 id="テキスト ボックス 39" style="position:absolute;left:0;text-align:left;margin-left:-8.6pt;margin-top:-24pt;width:445.1pt;height:20.75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" w14:anchorId="0753ED03">
                <v:textbox style="layout-flow:vertical-ideographic" inset="5.85pt,.7pt,5.85pt,.7pt">
                  <w:txbxContent>
                    <w:p w:rsidR="00944016" w:rsidP="00944016" w:rsidRDefault="00944016" w14:paraId="7C92CD22" w14:textId="77777777">
                      <w:pPr>
                        <w:spacing w:line="400" w:lineRule="exact"/>
                        <w:rPr>
                          <w:sz w:val="16"/>
                          <w:szCs w:val="16"/>
                        </w:rPr>
                      </w:pPr>
                    </w:p>
                    <w:p w:rsidR="00944016" w:rsidP="00944016" w:rsidRDefault="00944016" w14:paraId="26D49D9F" w14:textId="77777777">
                      <w:pPr>
                        <w:spacing w:line="400" w:lineRule="exact"/>
                        <w:rPr>
                          <w:sz w:val="16"/>
                          <w:szCs w:val="16"/>
                        </w:rPr>
                      </w:pPr>
                    </w:p>
                    <w:p w:rsidR="00944016" w:rsidP="00944016" w:rsidRDefault="00944016" w14:paraId="45AF9170" w14:textId="77777777">
                      <w:pPr>
                        <w:spacing w:line="400" w:lineRule="exact"/>
                        <w:rPr>
                          <w:sz w:val="16"/>
                          <w:szCs w:val="16"/>
                        </w:rPr>
                      </w:pPr>
                    </w:p>
                    <w:p w:rsidR="00944016" w:rsidP="00944016" w:rsidRDefault="00944016" w14:paraId="7B6B43C2" w14:textId="77777777">
                      <w:pPr>
                        <w:spacing w:line="400" w:lineRule="exact"/>
                        <w:rPr>
                          <w:sz w:val="16"/>
                          <w:szCs w:val="16"/>
                        </w:rPr>
                      </w:pPr>
                    </w:p>
                    <w:p w:rsidR="00944016" w:rsidP="00944016" w:rsidRDefault="00944016" w14:paraId="5D137404" w14:textId="77777777">
                      <w:pPr>
                        <w:spacing w:line="400" w:lineRule="exact"/>
                        <w:rPr>
                          <w:sz w:val="16"/>
                          <w:szCs w:val="16"/>
                        </w:rPr>
                      </w:pPr>
                      <w:r>
                        <w:rPr>
                          <w:rFonts w:hint="eastAsia"/>
                          <w:sz w:val="16"/>
                          <w:szCs w:val="16"/>
                          <w:eastAsianLayout w:id="1379608832" w:vert="1" w:vertCompress="1"/>
                        </w:rPr>
                        <w:t>20</w:t>
                      </w:r>
                    </w:p>
                    <w:p w:rsidR="00944016" w:rsidP="00944016" w:rsidRDefault="00944016" w14:paraId="4E56B81C" w14:textId="77777777">
                      <w:pPr>
                        <w:spacing w:line="400" w:lineRule="exact"/>
                        <w:rPr>
                          <w:sz w:val="16"/>
                          <w:szCs w:val="16"/>
                        </w:rPr>
                      </w:pPr>
                    </w:p>
                    <w:p w:rsidR="00944016" w:rsidP="00944016" w:rsidRDefault="00944016" w14:paraId="6FE1F145" w14:textId="77777777">
                      <w:pPr>
                        <w:spacing w:line="400" w:lineRule="exact"/>
                        <w:rPr>
                          <w:sz w:val="16"/>
                          <w:szCs w:val="16"/>
                        </w:rPr>
                      </w:pPr>
                    </w:p>
                    <w:p w:rsidR="00944016" w:rsidP="00944016" w:rsidRDefault="00944016" w14:paraId="49F1E1DF" w14:textId="77777777">
                      <w:pPr>
                        <w:spacing w:line="400" w:lineRule="exact"/>
                        <w:rPr>
                          <w:sz w:val="16"/>
                          <w:szCs w:val="16"/>
                        </w:rPr>
                      </w:pPr>
                    </w:p>
                    <w:p w:rsidR="00944016" w:rsidP="00944016" w:rsidRDefault="00944016" w14:paraId="5F7300F3" w14:textId="77777777">
                      <w:pPr>
                        <w:spacing w:line="400" w:lineRule="exact"/>
                        <w:rPr>
                          <w:sz w:val="16"/>
                          <w:szCs w:val="16"/>
                        </w:rPr>
                      </w:pPr>
                    </w:p>
                    <w:p w:rsidR="00944016" w:rsidP="00944016" w:rsidRDefault="00944016" w14:paraId="59F85B6B" w14:textId="77777777">
                      <w:pPr>
                        <w:spacing w:line="400" w:lineRule="exact"/>
                        <w:rPr>
                          <w:sz w:val="16"/>
                          <w:szCs w:val="16"/>
                        </w:rPr>
                      </w:pPr>
                      <w:r>
                        <w:rPr>
                          <w:rFonts w:hint="eastAsia"/>
                          <w:sz w:val="16"/>
                          <w:szCs w:val="16"/>
                          <w:eastAsianLayout w:id="1379609088" w:vert="1" w:vertCompress="1"/>
                        </w:rPr>
                        <w:t>25</w:t>
                      </w:r>
                    </w:p>
                    <w:p w:rsidR="00944016" w:rsidP="00944016" w:rsidRDefault="00944016" w14:paraId="27D7FC5A" w14:textId="77777777">
                      <w:pPr>
                        <w:spacing w:line="400" w:lineRule="exact"/>
                        <w:rPr>
                          <w:sz w:val="16"/>
                          <w:szCs w:val="16"/>
                        </w:rPr>
                      </w:pPr>
                    </w:p>
                    <w:p w:rsidR="00944016" w:rsidP="00944016" w:rsidRDefault="00944016" w14:paraId="23F8D26D" w14:textId="77777777">
                      <w:pPr>
                        <w:spacing w:line="400" w:lineRule="exact"/>
                        <w:rPr>
                          <w:sz w:val="16"/>
                          <w:szCs w:val="16"/>
                        </w:rPr>
                      </w:pPr>
                    </w:p>
                    <w:p w:rsidR="00944016" w:rsidP="00944016" w:rsidRDefault="00944016" w14:paraId="1BAD6F40" w14:textId="77777777">
                      <w:pPr>
                        <w:spacing w:line="400" w:lineRule="exact"/>
                        <w:rPr>
                          <w:sz w:val="16"/>
                          <w:szCs w:val="16"/>
                        </w:rPr>
                      </w:pPr>
                    </w:p>
                    <w:p w:rsidR="00944016" w:rsidP="00944016" w:rsidRDefault="00944016" w14:paraId="6791A0F2" w14:textId="77777777">
                      <w:pPr>
                        <w:spacing w:line="400" w:lineRule="exact"/>
                        <w:rPr>
                          <w:sz w:val="16"/>
                          <w:szCs w:val="16"/>
                        </w:rPr>
                      </w:pPr>
                    </w:p>
                    <w:p w:rsidR="00944016" w:rsidP="00944016" w:rsidRDefault="00944016" w14:paraId="58D854AE" w14:textId="77777777">
                      <w:pPr>
                        <w:spacing w:line="400" w:lineRule="exact"/>
                        <w:rPr>
                          <w:sz w:val="16"/>
                          <w:szCs w:val="16"/>
                        </w:rPr>
                      </w:pPr>
                      <w:r>
                        <w:rPr>
                          <w:rFonts w:hint="eastAsia"/>
                          <w:sz w:val="16"/>
                          <w:szCs w:val="16"/>
                          <w:eastAsianLayout w:id="998987776" w:vert="1" w:vertCompress="1"/>
                        </w:rPr>
                        <w:t>30</w:t>
                      </w:r>
                    </w:p>
                    <w:p w:rsidR="00944016" w:rsidP="00944016" w:rsidRDefault="00944016" w14:paraId="7E357F35" w14:textId="77777777">
                      <w:pPr>
                        <w:spacing w:line="400" w:lineRule="exact"/>
                        <w:rPr>
                          <w:sz w:val="16"/>
                          <w:szCs w:val="16"/>
                        </w:rPr>
                      </w:pPr>
                    </w:p>
                    <w:p w:rsidR="00944016" w:rsidP="00944016" w:rsidRDefault="00944016" w14:paraId="655E18F3" w14:textId="77777777">
                      <w:pPr>
                        <w:spacing w:line="400" w:lineRule="exact"/>
                        <w:rPr>
                          <w:sz w:val="16"/>
                          <w:szCs w:val="16"/>
                        </w:rPr>
                      </w:pPr>
                    </w:p>
                    <w:p w:rsidR="00944016" w:rsidP="00944016" w:rsidRDefault="00944016" w14:paraId="65F0167D" w14:textId="77777777">
                      <w:pPr>
                        <w:spacing w:line="400" w:lineRule="exact"/>
                        <w:rPr>
                          <w:sz w:val="16"/>
                          <w:szCs w:val="16"/>
                        </w:rPr>
                      </w:pPr>
                    </w:p>
                    <w:p w:rsidR="00944016" w:rsidP="00944016" w:rsidRDefault="00944016" w14:paraId="469BAF0C" w14:textId="77777777">
                      <w:pPr>
                        <w:spacing w:line="400" w:lineRule="exact"/>
                        <w:rPr>
                          <w:sz w:val="16"/>
                          <w:szCs w:val="16"/>
                        </w:rPr>
                      </w:pPr>
                    </w:p>
                    <w:p w:rsidR="00944016" w:rsidP="00944016" w:rsidRDefault="00944016" w14:paraId="5D973FF1" w14:textId="77777777">
                      <w:pPr>
                        <w:spacing w:line="400" w:lineRule="exact"/>
                        <w:rPr>
                          <w:sz w:val="16"/>
                          <w:szCs w:val="16"/>
                        </w:rPr>
                      </w:pPr>
                      <w:r>
                        <w:rPr>
                          <w:rFonts w:hint="eastAsia"/>
                          <w:sz w:val="16"/>
                          <w:szCs w:val="16"/>
                          <w:eastAsianLayout w:id="998987777" w:vert="1" w:vertCompress="1"/>
                        </w:rPr>
                        <w:t>35</w:t>
                      </w:r>
                    </w:p>
                    <w:p w:rsidR="00944016" w:rsidP="00944016" w:rsidRDefault="00944016" w14:paraId="0E7CDF90" w14:textId="77777777">
                      <w:pPr>
                        <w:spacing w:line="400" w:lineRule="exact"/>
                        <w:rPr>
                          <w:sz w:val="16"/>
                          <w:szCs w:val="16"/>
                        </w:rPr>
                      </w:pPr>
                    </w:p>
                    <w:p w:rsidR="00944016" w:rsidP="00944016" w:rsidRDefault="00944016" w14:paraId="67995713" w14:textId="77777777">
                      <w:pPr>
                        <w:spacing w:line="400" w:lineRule="exact"/>
                        <w:rPr>
                          <w:sz w:val="16"/>
                          <w:szCs w:val="16"/>
                        </w:rPr>
                      </w:pPr>
                    </w:p>
                    <w:p w:rsidR="00944016" w:rsidP="00944016" w:rsidRDefault="00944016" w14:paraId="00AE63D9" w14:textId="77777777">
                      <w:pPr>
                        <w:spacing w:line="400" w:lineRule="exact"/>
                        <w:rPr>
                          <w:sz w:val="16"/>
                          <w:szCs w:val="16"/>
                        </w:rPr>
                      </w:pPr>
                    </w:p>
                    <w:p w:rsidR="00944016" w:rsidP="00944016" w:rsidRDefault="00944016" w14:paraId="3D393D8B" w14:textId="77777777">
                      <w:pPr>
                        <w:rPr>
                          <w:sz w:val="16"/>
                          <w:szCs w:val="16"/>
                        </w:rPr>
                      </w:pPr>
                    </w:p>
                  </w:txbxContent>
                </v:textbox>
                <w10:wrap anchorx="margin" anchory="margin"/>
              </v:shape>
            </w:pict>
          </mc:Fallback>
        </mc:AlternateContent>
      </w:r>
      <w:r w:rsidRPr="002957B5" w:rsidR="0067111C">
        <w:rPr>
          <w:rFonts w:hint="eastAsia"/>
        </w:rPr>
        <w:t>「あのねえ、本間さん（彼は私が「潮野」という自分の姓を泉のそれと並べて郵便箱に貼りつけてあるのに、知らないふりをするのだ）、お宅の下の階から苦情が出ているんですけどねえ」</w:t>
      </w:r>
    </w:p>
    <w:p w:rsidRPr="002957B5" w:rsidR="0067111C" w:rsidP="00690657" w:rsidRDefault="0067111C" w14:paraId="123E843A" w14:textId="77777777">
      <w:pPr>
        <w:pStyle w:val="1-5"/>
      </w:pPr>
      <w:r w:rsidRPr="002957B5">
        <w:rPr>
          <w:rFonts w:hint="eastAsia"/>
        </w:rPr>
        <w:t>「はい、どういうことで？」</w:t>
      </w:r>
    </w:p>
    <w:p w:rsidRPr="002957B5" w:rsidR="0067111C" w:rsidP="00690657" w:rsidRDefault="0067111C" w14:paraId="03637087" w14:textId="2938006D">
      <w:pPr>
        <w:pStyle w:val="1-5"/>
      </w:pPr>
      <w:r w:rsidRPr="002957B5">
        <w:rPr>
          <w:rFonts w:hint="eastAsia"/>
        </w:rPr>
        <w:t>マンションに住むということは、</w:t>
      </w:r>
      <w:r w:rsidRPr="00150412" w:rsidR="004F1F94">
        <w:rPr>
          <w:rStyle w:val="1-5-1-10"/>
          <w:rFonts w:hint="eastAsia"/>
        </w:rPr>
        <w:t>(ｲ)</w:t>
      </w:r>
      <w:r w:rsidRPr="0071726C">
        <w:rPr>
          <w:rStyle w:val="1-5-10"/>
          <w:rFonts w:hint="eastAsia"/>
        </w:rPr>
        <w:t>苦情の渦の縁に住む</w:t>
      </w:r>
      <w:r w:rsidRPr="002957B5">
        <w:rPr>
          <w:rFonts w:hint="eastAsia"/>
        </w:rPr>
        <w:t>ことである。住民のだれかが渦に吸いこまれる前に調整するのが管理人の役目でもあることは、私も承知している。</w:t>
      </w:r>
    </w:p>
    <w:p w:rsidRPr="002957B5" w:rsidR="0067111C" w:rsidP="00690657" w:rsidRDefault="0067111C" w14:paraId="18E09B26" w14:textId="77777777">
      <w:pPr>
        <w:pStyle w:val="1-5"/>
      </w:pPr>
      <w:r w:rsidRPr="002957B5">
        <w:rPr>
          <w:rFonts w:hint="eastAsia"/>
        </w:rPr>
        <w:t>「上からヒマワリの種の殻が降ってくるそうですよ。ときには鳥のふんも。心当たりあります？」</w:t>
      </w:r>
    </w:p>
    <w:p w:rsidRPr="002957B5" w:rsidR="0067111C" w:rsidP="00690657" w:rsidRDefault="0067111C" w14:paraId="7BACCBCE" w14:textId="77777777">
      <w:pPr>
        <w:pStyle w:val="1-5"/>
      </w:pPr>
      <w:r w:rsidRPr="002957B5">
        <w:rPr>
          <w:rFonts w:hint="eastAsia"/>
        </w:rPr>
        <w:t>私は大急ぎであやまった。</w:t>
      </w:r>
    </w:p>
    <w:p w:rsidRPr="002957B5" w:rsidR="0067111C" w:rsidP="00690657" w:rsidRDefault="0067111C" w14:paraId="2F139739" w14:textId="77777777">
      <w:pPr>
        <w:pStyle w:val="1-5"/>
      </w:pPr>
      <w:r w:rsidRPr="002957B5">
        <w:rPr>
          <w:rFonts w:hint="eastAsia"/>
        </w:rPr>
        <w:t>「はい、わかりました。以後注意します」</w:t>
      </w:r>
    </w:p>
    <w:p w:rsidRPr="002957B5" w:rsidR="0067111C" w:rsidP="00690657" w:rsidRDefault="0067111C" w14:paraId="1D9D2313" w14:textId="77777777">
      <w:pPr>
        <w:pStyle w:val="1-5"/>
      </w:pPr>
      <w:r w:rsidRPr="002957B5">
        <w:rPr>
          <w:rFonts w:hint="eastAsia"/>
        </w:rPr>
        <w:t>「そうしてください」話が速やかについて彼はほっとしたらしい。「実は私も小鳥が好きでしてねえ」と話しはじめた。「家でジュウシマツを飼っているんですがね、いやあれは実によく卵を産みますなあ。ひなが育つと初めは近所に差しあげてたんですが、今では妻が里親探しに大変なんですよ。でも小鳥はかわいい。心がなごみます」</w:t>
      </w:r>
    </w:p>
    <w:p w:rsidRPr="002957B5" w:rsidR="0067111C" w:rsidP="00690657" w:rsidRDefault="0067111C" w14:paraId="305760AD" w14:textId="23C5C5B0">
      <w:pPr>
        <w:pStyle w:val="1-5"/>
      </w:pPr>
      <w:r w:rsidRPr="002957B5">
        <w:rPr>
          <w:rFonts w:hint="eastAsia"/>
        </w:rPr>
        <w:t>「でもあのインコはべつに飼ってるわけではないんです」と私は誤解されると困るので、あわてて事情を説明した。「どこかの飼鳥が野生化したらしいんです。向うが勝手に遊びにきてる、ということなんです」</w:t>
      </w:r>
    </w:p>
    <w:p w:rsidRPr="002957B5" w:rsidR="0067111C" w:rsidP="00690657" w:rsidRDefault="0067111C" w14:paraId="23249F59" w14:textId="77777777">
      <w:pPr>
        <w:pStyle w:val="1-5"/>
      </w:pPr>
      <w:r w:rsidRPr="002957B5">
        <w:rPr>
          <w:rFonts w:hint="eastAsia"/>
        </w:rPr>
        <w:t>わかっている、というふうに管理人はうなずいた。そしてさらに私の知らないことを教えてくれた。</w:t>
      </w:r>
    </w:p>
    <w:p w:rsidRPr="002957B5" w:rsidR="0067111C" w:rsidP="00690657" w:rsidRDefault="0067111C" w14:paraId="4F01CC48" w14:textId="77777777">
      <w:pPr>
        <w:pStyle w:val="1-5"/>
      </w:pPr>
      <w:r w:rsidRPr="002957B5">
        <w:rPr>
          <w:rFonts w:hint="eastAsia"/>
        </w:rPr>
        <w:t>「あの鳥はもともとこの町内の保育園から集団脱走した数羽の子孫らしいんです。現在は二百羽ぐらいにふえて、工業大学の大イチョウを夜のねぐらにしているんですよ。東南アジアの原産らしいけれど、順応性が強いんでしょう。近所の家から通報があったとかで、このあいだＴＶニュースでもねぐら入りを放映してましたよ」という口調はどこか誇らしげであった。</w:t>
      </w:r>
    </w:p>
    <w:p w:rsidRPr="002957B5" w:rsidR="0067111C" w:rsidP="00690657" w:rsidRDefault="0067111C" w14:paraId="1306D3C8" w14:textId="77777777">
      <w:pPr>
        <w:pStyle w:val="1-5"/>
      </w:pPr>
      <w:r w:rsidRPr="002957B5">
        <w:rPr>
          <w:rFonts w:hint="eastAsia"/>
        </w:rPr>
        <w:t>「そうだったんですか。きっとさぞ騒がしいでしょうねえ」</w:t>
      </w:r>
    </w:p>
    <w:p w:rsidRPr="002957B5" w:rsidR="0067111C" w:rsidP="00690657" w:rsidRDefault="0067111C" w14:paraId="07F7492C" w14:textId="77777777">
      <w:pPr>
        <w:pStyle w:val="1-5"/>
      </w:pPr>
      <w:r w:rsidRPr="002957B5">
        <w:rPr>
          <w:rFonts w:hint="eastAsia"/>
        </w:rPr>
        <w:t>私は〈翠たち〉の鳴き声の百倍の音響効果を想像して、つぶやいた。</w:t>
      </w:r>
    </w:p>
    <w:p w:rsidRPr="002957B5" w:rsidR="0067111C" w:rsidP="00690657" w:rsidRDefault="0067111C" w14:paraId="34BEC23A" w14:textId="77777777">
      <w:pPr>
        <w:pStyle w:val="1-5"/>
      </w:pPr>
      <w:r w:rsidRPr="002957B5">
        <w:rPr>
          <w:rFonts w:hint="eastAsia"/>
        </w:rPr>
        <w:t>「あれがカナリアみたいな声だったらよかったのに。天は二物を与えなかったんですねえ。ふっふっふ」と管理人は含み声で笑った。</w:t>
      </w:r>
    </w:p>
    <w:p w:rsidRPr="002957B5" w:rsidR="0067111C" w:rsidP="00690657" w:rsidRDefault="00944016" w14:paraId="152DE91D" w14:textId="3F3633AA">
      <w:pPr>
        <w:pStyle w:val="1-5"/>
      </w:pPr>
      <w:r w:rsidRPr="002957B5">
        <w:rPr>
          <w:rFonts w:hint="eastAsia"/>
          <w:noProof/>
        </w:rPr>
        <mc:AlternateContent>
          <mc:Choice Requires="wps">
            <w:drawing>
              <wp:anchor distT="0" distB="0" distL="114300" distR="114300" simplePos="0" relativeHeight="251658244" behindDoc="0" locked="0" layoutInCell="1" allowOverlap="1" wp14:anchorId="39B838AC" wp14:editId="522E8373">
                <wp:simplePos x="0" y="0"/>
                <wp:positionH relativeFrom="page">
                  <wp:posOffset>-113030</wp:posOffset>
                </wp:positionH>
                <wp:positionV relativeFrom="paragraph">
                  <wp:posOffset>-298450</wp:posOffset>
                </wp:positionV>
                <wp:extent cx="5455285" cy="313690"/>
                <wp:effectExtent l="1270" t="635" r="1270" b="0"/>
                <wp:wrapNone/>
                <wp:docPr id="40" name="テキスト ボックス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5285"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4016" w:rsidP="00944016" w:rsidRDefault="00944016" w14:paraId="5985897B" w14:textId="77777777">
                            <w:pPr>
                              <w:spacing w:line="400" w:lineRule="exact"/>
                              <w:rPr>
                                <w:sz w:val="16"/>
                                <w:szCs w:val="16"/>
                              </w:rPr>
                            </w:pPr>
                            <w:r>
                              <w:rPr>
                                <w:rFonts w:hint="eastAsia"/>
                                <w:sz w:val="16"/>
                                <w:szCs w:val="16"/>
                                <w:eastAsianLayout w:id="-2109892608" w:vert="1" w:vertCompress="1"/>
                              </w:rPr>
                              <w:t>40</w:t>
                            </w:r>
                          </w:p>
                          <w:p w:rsidR="00944016" w:rsidP="00944016" w:rsidRDefault="00944016" w14:paraId="72F806A0" w14:textId="77777777">
                            <w:pPr>
                              <w:spacing w:line="400" w:lineRule="exact"/>
                              <w:rPr>
                                <w:sz w:val="16"/>
                                <w:szCs w:val="16"/>
                              </w:rPr>
                            </w:pPr>
                          </w:p>
                          <w:p w:rsidR="00944016" w:rsidP="00944016" w:rsidRDefault="00944016" w14:paraId="30232B40" w14:textId="77777777">
                            <w:pPr>
                              <w:spacing w:line="400" w:lineRule="exact"/>
                              <w:rPr>
                                <w:sz w:val="16"/>
                                <w:szCs w:val="16"/>
                              </w:rPr>
                            </w:pPr>
                          </w:p>
                          <w:p w:rsidR="00944016" w:rsidP="00944016" w:rsidRDefault="00944016" w14:paraId="503F0B4B" w14:textId="77777777">
                            <w:pPr>
                              <w:spacing w:line="400" w:lineRule="exact"/>
                              <w:rPr>
                                <w:sz w:val="16"/>
                                <w:szCs w:val="16"/>
                              </w:rPr>
                            </w:pPr>
                          </w:p>
                          <w:p w:rsidR="00944016" w:rsidP="00944016" w:rsidRDefault="00944016" w14:paraId="1DA11C4E" w14:textId="77777777">
                            <w:pPr>
                              <w:spacing w:line="400" w:lineRule="exact"/>
                              <w:rPr>
                                <w:sz w:val="16"/>
                                <w:szCs w:val="16"/>
                              </w:rPr>
                            </w:pPr>
                          </w:p>
                          <w:p w:rsidR="00944016" w:rsidP="00944016" w:rsidRDefault="00944016" w14:paraId="48C7B0EE" w14:textId="77777777">
                            <w:pPr>
                              <w:spacing w:line="400" w:lineRule="exact"/>
                              <w:rPr>
                                <w:sz w:val="16"/>
                                <w:szCs w:val="16"/>
                              </w:rPr>
                            </w:pPr>
                            <w:r>
                              <w:rPr>
                                <w:rFonts w:hint="eastAsia"/>
                                <w:sz w:val="16"/>
                                <w:szCs w:val="16"/>
                                <w:eastAsianLayout w:id="2070234625" w:vert="1" w:vertCompress="1"/>
                              </w:rPr>
                              <w:t>45</w:t>
                            </w:r>
                          </w:p>
                          <w:p w:rsidR="00944016" w:rsidP="00944016" w:rsidRDefault="00944016" w14:paraId="2FDB7713" w14:textId="77777777">
                            <w:pPr>
                              <w:spacing w:line="400" w:lineRule="exact"/>
                              <w:rPr>
                                <w:sz w:val="16"/>
                                <w:szCs w:val="16"/>
                              </w:rPr>
                            </w:pPr>
                          </w:p>
                          <w:p w:rsidR="00944016" w:rsidP="00944016" w:rsidRDefault="00944016" w14:paraId="1173DADD" w14:textId="77777777">
                            <w:pPr>
                              <w:spacing w:line="400" w:lineRule="exact"/>
                              <w:rPr>
                                <w:sz w:val="16"/>
                                <w:szCs w:val="16"/>
                              </w:rPr>
                            </w:pPr>
                          </w:p>
                          <w:p w:rsidR="00944016" w:rsidP="00944016" w:rsidRDefault="00944016" w14:paraId="24A0044A" w14:textId="77777777">
                            <w:pPr>
                              <w:spacing w:line="400" w:lineRule="exact"/>
                              <w:rPr>
                                <w:sz w:val="16"/>
                                <w:szCs w:val="16"/>
                              </w:rPr>
                            </w:pPr>
                          </w:p>
                          <w:p w:rsidR="00944016" w:rsidP="00944016" w:rsidRDefault="00944016" w14:paraId="29D1409C" w14:textId="77777777">
                            <w:pPr>
                              <w:spacing w:line="400" w:lineRule="exact"/>
                              <w:rPr>
                                <w:sz w:val="16"/>
                                <w:szCs w:val="16"/>
                              </w:rPr>
                            </w:pPr>
                          </w:p>
                          <w:p w:rsidR="00944016" w:rsidP="00944016" w:rsidRDefault="00944016" w14:paraId="5BA85D36" w14:textId="77777777">
                            <w:pPr>
                              <w:spacing w:line="400" w:lineRule="exact"/>
                              <w:rPr>
                                <w:sz w:val="16"/>
                                <w:szCs w:val="16"/>
                              </w:rPr>
                            </w:pPr>
                            <w:r>
                              <w:rPr>
                                <w:rFonts w:hint="eastAsia"/>
                                <w:sz w:val="16"/>
                                <w:szCs w:val="16"/>
                                <w:eastAsianLayout w:id="2070234626" w:vert="1" w:vertCompress="1"/>
                              </w:rPr>
                              <w:t>50</w:t>
                            </w:r>
                          </w:p>
                          <w:p w:rsidR="00944016" w:rsidP="00944016" w:rsidRDefault="00944016" w14:paraId="650CD7D3" w14:textId="77777777">
                            <w:pPr>
                              <w:spacing w:line="400" w:lineRule="exact"/>
                              <w:rPr>
                                <w:sz w:val="16"/>
                                <w:szCs w:val="16"/>
                              </w:rPr>
                            </w:pPr>
                          </w:p>
                          <w:p w:rsidR="00944016" w:rsidP="00944016" w:rsidRDefault="00944016" w14:paraId="38C0B97B" w14:textId="77777777">
                            <w:pPr>
                              <w:spacing w:line="400" w:lineRule="exact"/>
                              <w:rPr>
                                <w:sz w:val="16"/>
                                <w:szCs w:val="16"/>
                              </w:rPr>
                            </w:pPr>
                          </w:p>
                          <w:p w:rsidR="00944016" w:rsidP="00944016" w:rsidRDefault="00944016" w14:paraId="549878E0" w14:textId="77777777">
                            <w:pPr>
                              <w:spacing w:line="400" w:lineRule="exact"/>
                              <w:rPr>
                                <w:sz w:val="16"/>
                                <w:szCs w:val="16"/>
                              </w:rPr>
                            </w:pPr>
                          </w:p>
                          <w:p w:rsidR="00944016" w:rsidP="00944016" w:rsidRDefault="00944016" w14:paraId="7862175E" w14:textId="77777777">
                            <w:pPr>
                              <w:spacing w:line="400" w:lineRule="exact"/>
                              <w:rPr>
                                <w:sz w:val="16"/>
                                <w:szCs w:val="16"/>
                              </w:rPr>
                            </w:pPr>
                          </w:p>
                          <w:p w:rsidR="00944016" w:rsidP="00944016" w:rsidRDefault="00944016" w14:paraId="662763DD" w14:textId="77777777">
                            <w:pPr>
                              <w:spacing w:line="400" w:lineRule="exact"/>
                              <w:rPr>
                                <w:sz w:val="16"/>
                                <w:szCs w:val="16"/>
                              </w:rPr>
                            </w:pPr>
                            <w:r>
                              <w:rPr>
                                <w:rFonts w:hint="eastAsia"/>
                                <w:sz w:val="16"/>
                                <w:szCs w:val="16"/>
                                <w:eastAsianLayout w:id="2070234627" w:vert="1" w:vertCompress="1"/>
                              </w:rPr>
                              <w:t>55</w:t>
                            </w:r>
                          </w:p>
                        </w:txbxContent>
                      </wps:txbx>
                      <wps:bodyPr rot="0" vert="ea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 id="テキスト ボックス 40" style="position:absolute;left:0;text-align:left;margin-left:-8.9pt;margin-top:-23.5pt;width:429.55pt;height:24.7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" w14:anchorId="39B838AC">
                <v:textbox style="layout-flow:vertical-ideographic" inset="5.85pt,.7pt,5.85pt,.7pt">
                  <w:txbxContent>
                    <w:p w:rsidR="00944016" w:rsidP="00944016" w:rsidRDefault="00944016" w14:paraId="5985897B" w14:textId="77777777">
                      <w:pPr>
                        <w:spacing w:line="400" w:lineRule="exact"/>
                        <w:rPr>
                          <w:sz w:val="16"/>
                          <w:szCs w:val="16"/>
                        </w:rPr>
                      </w:pPr>
                      <w:r>
                        <w:rPr>
                          <w:rFonts w:hint="eastAsia"/>
                          <w:sz w:val="16"/>
                          <w:szCs w:val="16"/>
                          <w:eastAsianLayout w:id="-2109892608" w:vert="1" w:vertCompress="1"/>
                        </w:rPr>
                        <w:t>40</w:t>
                      </w:r>
                    </w:p>
                    <w:p w:rsidR="00944016" w:rsidP="00944016" w:rsidRDefault="00944016" w14:paraId="72F806A0" w14:textId="77777777">
                      <w:pPr>
                        <w:spacing w:line="400" w:lineRule="exact"/>
                        <w:rPr>
                          <w:sz w:val="16"/>
                          <w:szCs w:val="16"/>
                        </w:rPr>
                      </w:pPr>
                    </w:p>
                    <w:p w:rsidR="00944016" w:rsidP="00944016" w:rsidRDefault="00944016" w14:paraId="30232B40" w14:textId="77777777">
                      <w:pPr>
                        <w:spacing w:line="400" w:lineRule="exact"/>
                        <w:rPr>
                          <w:sz w:val="16"/>
                          <w:szCs w:val="16"/>
                        </w:rPr>
                      </w:pPr>
                    </w:p>
                    <w:p w:rsidR="00944016" w:rsidP="00944016" w:rsidRDefault="00944016" w14:paraId="503F0B4B" w14:textId="77777777">
                      <w:pPr>
                        <w:spacing w:line="400" w:lineRule="exact"/>
                        <w:rPr>
                          <w:sz w:val="16"/>
                          <w:szCs w:val="16"/>
                        </w:rPr>
                      </w:pPr>
                    </w:p>
                    <w:p w:rsidR="00944016" w:rsidP="00944016" w:rsidRDefault="00944016" w14:paraId="1DA11C4E" w14:textId="77777777">
                      <w:pPr>
                        <w:spacing w:line="400" w:lineRule="exact"/>
                        <w:rPr>
                          <w:sz w:val="16"/>
                          <w:szCs w:val="16"/>
                        </w:rPr>
                      </w:pPr>
                    </w:p>
                    <w:p w:rsidR="00944016" w:rsidP="00944016" w:rsidRDefault="00944016" w14:paraId="48C7B0EE" w14:textId="77777777">
                      <w:pPr>
                        <w:spacing w:line="400" w:lineRule="exact"/>
                        <w:rPr>
                          <w:sz w:val="16"/>
                          <w:szCs w:val="16"/>
                        </w:rPr>
                      </w:pPr>
                      <w:r>
                        <w:rPr>
                          <w:rFonts w:hint="eastAsia"/>
                          <w:sz w:val="16"/>
                          <w:szCs w:val="16"/>
                          <w:eastAsianLayout w:id="2070234625" w:vert="1" w:vertCompress="1"/>
                        </w:rPr>
                        <w:t>45</w:t>
                      </w:r>
                    </w:p>
                    <w:p w:rsidR="00944016" w:rsidP="00944016" w:rsidRDefault="00944016" w14:paraId="2FDB7713" w14:textId="77777777">
                      <w:pPr>
                        <w:spacing w:line="400" w:lineRule="exact"/>
                        <w:rPr>
                          <w:sz w:val="16"/>
                          <w:szCs w:val="16"/>
                        </w:rPr>
                      </w:pPr>
                    </w:p>
                    <w:p w:rsidR="00944016" w:rsidP="00944016" w:rsidRDefault="00944016" w14:paraId="1173DADD" w14:textId="77777777">
                      <w:pPr>
                        <w:spacing w:line="400" w:lineRule="exact"/>
                        <w:rPr>
                          <w:sz w:val="16"/>
                          <w:szCs w:val="16"/>
                        </w:rPr>
                      </w:pPr>
                    </w:p>
                    <w:p w:rsidR="00944016" w:rsidP="00944016" w:rsidRDefault="00944016" w14:paraId="24A0044A" w14:textId="77777777">
                      <w:pPr>
                        <w:spacing w:line="400" w:lineRule="exact"/>
                        <w:rPr>
                          <w:sz w:val="16"/>
                          <w:szCs w:val="16"/>
                        </w:rPr>
                      </w:pPr>
                    </w:p>
                    <w:p w:rsidR="00944016" w:rsidP="00944016" w:rsidRDefault="00944016" w14:paraId="29D1409C" w14:textId="77777777">
                      <w:pPr>
                        <w:spacing w:line="400" w:lineRule="exact"/>
                        <w:rPr>
                          <w:sz w:val="16"/>
                          <w:szCs w:val="16"/>
                        </w:rPr>
                      </w:pPr>
                    </w:p>
                    <w:p w:rsidR="00944016" w:rsidP="00944016" w:rsidRDefault="00944016" w14:paraId="5BA85D36" w14:textId="77777777">
                      <w:pPr>
                        <w:spacing w:line="400" w:lineRule="exact"/>
                        <w:rPr>
                          <w:sz w:val="16"/>
                          <w:szCs w:val="16"/>
                        </w:rPr>
                      </w:pPr>
                      <w:r>
                        <w:rPr>
                          <w:rFonts w:hint="eastAsia"/>
                          <w:sz w:val="16"/>
                          <w:szCs w:val="16"/>
                          <w:eastAsianLayout w:id="2070234626" w:vert="1" w:vertCompress="1"/>
                        </w:rPr>
                        <w:t>50</w:t>
                      </w:r>
                    </w:p>
                    <w:p w:rsidR="00944016" w:rsidP="00944016" w:rsidRDefault="00944016" w14:paraId="650CD7D3" w14:textId="77777777">
                      <w:pPr>
                        <w:spacing w:line="400" w:lineRule="exact"/>
                        <w:rPr>
                          <w:sz w:val="16"/>
                          <w:szCs w:val="16"/>
                        </w:rPr>
                      </w:pPr>
                    </w:p>
                    <w:p w:rsidR="00944016" w:rsidP="00944016" w:rsidRDefault="00944016" w14:paraId="38C0B97B" w14:textId="77777777">
                      <w:pPr>
                        <w:spacing w:line="400" w:lineRule="exact"/>
                        <w:rPr>
                          <w:sz w:val="16"/>
                          <w:szCs w:val="16"/>
                        </w:rPr>
                      </w:pPr>
                    </w:p>
                    <w:p w:rsidR="00944016" w:rsidP="00944016" w:rsidRDefault="00944016" w14:paraId="549878E0" w14:textId="77777777">
                      <w:pPr>
                        <w:spacing w:line="400" w:lineRule="exact"/>
                        <w:rPr>
                          <w:sz w:val="16"/>
                          <w:szCs w:val="16"/>
                        </w:rPr>
                      </w:pPr>
                    </w:p>
                    <w:p w:rsidR="00944016" w:rsidP="00944016" w:rsidRDefault="00944016" w14:paraId="7862175E" w14:textId="77777777">
                      <w:pPr>
                        <w:spacing w:line="400" w:lineRule="exact"/>
                        <w:rPr>
                          <w:sz w:val="16"/>
                          <w:szCs w:val="16"/>
                        </w:rPr>
                      </w:pPr>
                    </w:p>
                    <w:p w:rsidR="00944016" w:rsidP="00944016" w:rsidRDefault="00944016" w14:paraId="662763DD" w14:textId="77777777">
                      <w:pPr>
                        <w:spacing w:line="400" w:lineRule="exact"/>
                        <w:rPr>
                          <w:sz w:val="16"/>
                          <w:szCs w:val="16"/>
                        </w:rPr>
                      </w:pPr>
                      <w:r>
                        <w:rPr>
                          <w:rFonts w:hint="eastAsia"/>
                          <w:sz w:val="16"/>
                          <w:szCs w:val="16"/>
                          <w:eastAsianLayout w:id="2070234627" w:vert="1" w:vertCompress="1"/>
                        </w:rPr>
                        <w:t>55</w:t>
                      </w:r>
                    </w:p>
                  </w:txbxContent>
                </v:textbox>
                <w10:wrap anchorx="page"/>
              </v:shape>
            </w:pict>
          </mc:Fallback>
        </mc:AlternateContent>
      </w:r>
      <w:r w:rsidRPr="7506B957" w:rsidR="0067111C">
        <w:t>エレベーターの中で私はめずらしく</w:t>
      </w:r>
      <w:commentRangeStart w:id="2"/>
      <w:r w:rsidRPr="7506B957" w:rsidR="00B67AA0">
        <w:rPr>
          <w:rStyle w:val="1-5-1-10"/>
        </w:rPr>
        <w:t>(ｲ)</w:t>
      </w:r>
      <w:commentRangeEnd w:id="2"/>
      <w:r w:rsidRPr="0071726C" w:rsidR="008E23D9">
        <w:rPr>
          <w:rStyle w:val="1-5-1-10"/>
        </w:rPr>
        <w:commentReference w:id="2"/>
      </w:r>
      <w:r w:rsidRPr="7506B957" w:rsidR="0067111C">
        <w:rPr>
          <w:rStyle w:val="1-5-10"/>
        </w:rPr>
        <w:t>親しげな態度を示した管理人</w:t>
      </w:r>
      <w:r w:rsidRPr="7506B957" w:rsidR="0067111C">
        <w:t>の話を</w:t>
      </w:r>
      <w:r w:rsidRPr="00150412" w:rsidR="000738BB">
        <w:rPr>
          <w:rStyle w:val="1-5-20"/>
        </w:rPr>
        <w:ruby>
          <w:rubyPr>
            <w:rubyAlign w:val="distributeSpace"/>
            <w:hps w:val="10"/>
            <w:hpsRaise w:val="18"/>
            <w:hpsBaseText w:val="21"/>
            <w:lid w:val="ja-JP"/>
          </w:rubyPr>
          <w:rt>
            <w:r w:rsidRPr="00150412" w:rsidR="000738BB">
              <w:rPr>
                <w:rStyle w:val="1-5-20"/>
              </w:rPr>
              <w:t>はん</w:t>
            </w:r>
          </w:rt>
          <w:rubyBase>
            <w:r w:rsidRPr="00150412" w:rsidR="000738BB">
              <w:rPr>
                <w:rStyle w:val="1-5-20"/>
              </w:rPr>
              <w:t>反</w:t>
            </w:r>
          </w:rubyBase>
        </w:ruby>
      </w:r>
      <w:r w:rsidRPr="00150412" w:rsidR="000738BB">
        <w:rPr>
          <w:rStyle w:val="1-5-20"/>
        </w:rPr>
        <w:ruby>
          <w:rubyPr>
            <w:rubyAlign w:val="distributeSpace"/>
            <w:hps w:val="10"/>
            <w:hpsRaise w:val="18"/>
            <w:hpsBaseText w:val="21"/>
            <w:lid w:val="ja-JP"/>
          </w:rubyPr>
          <w:rt>
            <w:r w:rsidRPr="00150412" w:rsidR="000738BB">
              <w:rPr>
                <w:rStyle w:val="1-5-20"/>
                <w:rFonts w:hint="eastAsia"/>
              </w:rPr>
              <w:t>すう</w:t>
            </w:r>
          </w:rt>
          <w:rubyBase>
            <w:r w:rsidRPr="00150412" w:rsidR="000738BB">
              <w:rPr>
                <w:rStyle w:val="1-5-20"/>
                <w:rFonts w:hint="eastAsia"/>
              </w:rPr>
              <w:t>芻</w:t>
            </w:r>
          </w:rubyBase>
        </w:ruby>
      </w:r>
      <w:r w:rsidRPr="7506B957" w:rsidR="0067111C">
        <w:rPr>
          <w:rStyle w:val="1-5-20"/>
        </w:rPr>
        <w:t>した</w:t>
      </w:r>
      <w:ins w:author="Microsoft Word" w:date="2024-12-20T13:04:00Z" w:id="3">
        <w:r w:rsidRPr="7506B957" w:rsidR="0067111C">
          <w:rPr>
            <w:rStyle w:val="1-5-10"/>
          </w:rPr>
          <w:t>親しげな態度を示した管理人</w:t>
        </w:r>
        <w:r w:rsidRPr="7506B957" w:rsidR="0067111C">
          <w:t>の話を</w:t>
        </w:r>
        <w:commentRangeStart w:id="4"/>
        <w:r w:rsidRPr="7506B957">
          <w:rPr>
            <w:rStyle w:val="1-5-20"/>
          </w:rPr>
          <w:fldChar w:fldCharType="begin"/>
        </w:r>
        <w:r w:rsidRPr="7506B957">
          <w:rPr>
            <w:rStyle w:val="1-5-20"/>
          </w:rPr>
          <w:instrText>EQ \* jc2 \* "Font:</w:instrText>
        </w:r>
        <w:r w:rsidRPr="7506B957">
          <w:rPr>
            <w:rStyle w:val="1-5-20"/>
          </w:rPr>
          <w:instrText>ＭＳ</w:instrText>
        </w:r>
        <w:r w:rsidRPr="7506B957">
          <w:rPr>
            <w:rStyle w:val="1-5-20"/>
          </w:rPr>
          <w:instrText xml:space="preserve"> </w:instrText>
        </w:r>
        <w:r w:rsidRPr="7506B957">
          <w:rPr>
            <w:rStyle w:val="1-5-20"/>
          </w:rPr>
          <w:instrText>明朝</w:instrText>
        </w:r>
        <w:r w:rsidRPr="7506B957">
          <w:rPr>
            <w:rStyle w:val="1-5-20"/>
          </w:rPr>
          <w:instrText>" \* hps10 \o\ad(\s\up 9(</w:instrText>
        </w:r>
        <w:r w:rsidRPr="7506B957">
          <w:rPr>
            <w:rStyle w:val="1-5-20"/>
          </w:rPr>
          <w:instrText>はん</w:instrText>
        </w:r>
        <w:r w:rsidRPr="7506B957">
          <w:rPr>
            <w:rStyle w:val="1-5-20"/>
          </w:rPr>
          <w:instrText>),</w:instrText>
        </w:r>
        <w:r w:rsidRPr="7506B957">
          <w:rPr>
            <w:rStyle w:val="1-5-20"/>
          </w:rPr>
          <w:instrText>反</w:instrText>
        </w:r>
        <w:r w:rsidRPr="7506B957">
          <w:rPr>
            <w:rStyle w:val="1-5-20"/>
          </w:rPr>
          <w:instrText>)</w:instrText>
        </w:r>
        <w:r w:rsidRPr="7506B957">
          <w:rPr>
            <w:rStyle w:val="1-5-20"/>
          </w:rPr>
          <w:fldChar w:fldCharType="end"/>
        </w:r>
        <w:r w:rsidRPr="7506B957">
          <w:rPr>
            <w:rStyle w:val="1-5-20"/>
          </w:rPr>
          <w:fldChar w:fldCharType="begin"/>
        </w:r>
        <w:r w:rsidRPr="7506B957">
          <w:rPr>
            <w:rStyle w:val="1-5-20"/>
          </w:rPr>
          <w:instrText>EQ \* jc2 \* "Font:</w:instrText>
        </w:r>
        <w:r w:rsidRPr="7506B957">
          <w:rPr>
            <w:rStyle w:val="1-5-20"/>
          </w:rPr>
          <w:instrText>ＭＳ</w:instrText>
        </w:r>
        <w:r w:rsidRPr="7506B957">
          <w:rPr>
            <w:rStyle w:val="1-5-20"/>
          </w:rPr>
          <w:instrText xml:space="preserve"> </w:instrText>
        </w:r>
        <w:r w:rsidRPr="7506B957">
          <w:rPr>
            <w:rStyle w:val="1-5-20"/>
          </w:rPr>
          <w:instrText>明朝</w:instrText>
        </w:r>
        <w:r w:rsidRPr="7506B957">
          <w:rPr>
            <w:rStyle w:val="1-5-20"/>
          </w:rPr>
          <w:instrText>" \* hps10 \o\ad(\s\up 9(</w:instrText>
        </w:r>
        <w:r w:rsidRPr="7506B957">
          <w:rPr>
            <w:rStyle w:val="1-5-20"/>
          </w:rPr>
          <w:instrText>すう</w:instrText>
        </w:r>
        <w:r w:rsidRPr="7506B957">
          <w:rPr>
            <w:rStyle w:val="1-5-20"/>
          </w:rPr>
          <w:instrText>),</w:instrText>
        </w:r>
        <w:r w:rsidRPr="7506B957">
          <w:rPr>
            <w:rStyle w:val="1-5-20"/>
          </w:rPr>
          <w:instrText>芻</w:instrText>
        </w:r>
        <w:r w:rsidRPr="7506B957">
          <w:rPr>
            <w:rStyle w:val="1-5-20"/>
          </w:rPr>
          <w:instrText>)</w:instrText>
        </w:r>
        <w:r w:rsidRPr="7506B957">
          <w:rPr>
            <w:rStyle w:val="1-5-20"/>
          </w:rPr>
          <w:fldChar w:fldCharType="end"/>
        </w:r>
        <w:r w:rsidRPr="7506B957" w:rsidR="0067111C">
          <w:rPr>
            <w:rStyle w:val="1-5-20"/>
          </w:rPr>
          <w:t>した</w:t>
        </w:r>
      </w:ins>
      <w:commentRangeEnd w:id="4"/>
      <w:r w:rsidR="0042677C">
        <w:rPr>
          <w:rStyle w:val="CommentReference"/>
        </w:rPr>
        <w:commentReference w:id="4"/>
      </w:r>
      <w:r w:rsidRPr="7506B957" w:rsidR="0067111C">
        <w:t>。彼の語った〝籠ぬけ鳥〟伝説を信用すると、この町には一組の〈翠たち〉どころか、すでに何十組もの〈翠たち〉が住んでいるのだ。そういえばカラスともハトともちがう鳥の群れが、雑居ビルの屋上をかすめて工業大学の方角に飛んでいく光景を見たことがある。夕闇に紛れて羽色まではわからなかったが、その折りふっとなじみのないものに会ったような違和感を受けた。あれはきっとインコの群れであったのだろう。</w:t>
      </w:r>
    </w:p>
    <w:p w:rsidRPr="002957B5" w:rsidR="0067111C" w:rsidP="00690657" w:rsidRDefault="0067111C" w14:paraId="1D54C04C" w14:textId="77777777">
      <w:pPr>
        <w:pStyle w:val="1-5"/>
      </w:pPr>
      <w:r w:rsidRPr="002957B5">
        <w:rPr>
          <w:rFonts w:hint="eastAsia"/>
        </w:rPr>
        <w:t>部屋に戻ってからも、まだ先ほどの会話が頭について離れなかった。うちの〈翠たち〉の体内に、たぶん熱帯の森で捕獲された数代前の先祖の遺伝子が</w:t>
      </w:r>
      <w:r w:rsidRPr="00C87C4C">
        <w:rPr>
          <w:rFonts w:hint="eastAsia"/>
        </w:rPr>
        <w:t>あるのだ</w:t>
      </w:r>
      <w:r w:rsidRPr="002957B5">
        <w:rPr>
          <w:rFonts w:hint="eastAsia"/>
        </w:rPr>
        <w:t>と知って、何となく興奮したのだ。近くで聞けば不協和音の一種としか思えないあの鳴き声も、この町とは比べものにならないほど広大な生息地では仲間同士の通信に役だつことだろう。強い陽光のもとでエメラルド色の羽毛はより輝き、首のもようは火の輪のように燃えるだろう。この町内で生まれ育った〈翠たち〉が、過度に目だつ外観以上の何かを体内に受け継いでいるとしても不思議はない。そう思うとあの黒と赤の奇妙な二重眼が私たちの部屋に何を見ているのか、知りたい気がする。</w:t>
      </w:r>
    </w:p>
    <w:p w:rsidRPr="002957B5" w:rsidR="0067111C" w:rsidP="00690657" w:rsidRDefault="0067111C" w14:paraId="5761F761" w14:textId="18EC7F7F">
      <w:pPr>
        <w:pStyle w:val="1-5"/>
      </w:pPr>
      <w:r w:rsidRPr="7506B957">
        <w:t>インコたちは私や泉が室内から見ていても平気でえさを食べつづけるほど</w:t>
      </w:r>
      <w:r w:rsidRPr="002957B5" w:rsidR="000738BB">
        <w:ruby>
          <w:rubyPr>
            <w:rubyAlign w:val="distributeSpace"/>
            <w:hps w:val="10"/>
            <w:hpsRaise w:val="18"/>
            <w:hpsBaseText w:val="21"/>
            <w:lid w:val="ja-JP"/>
          </w:rubyPr>
          <w:rt>
            <w:r w:rsidRPr="002957B5" w:rsidR="000738BB">
              <w:rPr>
                <w:rFonts w:hint="eastAsia"/>
                <w:sz w:val="10"/>
              </w:rPr>
              <w:t>な</w:t>
            </w:r>
          </w:rt>
          <w:rubyBase>
            <w:r w:rsidRPr="002957B5" w:rsidR="000738BB">
              <w:rPr>
                <w:rFonts w:hint="eastAsia"/>
              </w:rPr>
              <w:t>馴</w:t>
            </w:r>
          </w:rubyBase>
        </w:ruby>
      </w:r>
      <w:r w:rsidRPr="7506B957">
        <w:t>れてきたが、カメラを向けるとあわてて逃げだした。光る目玉のようなものに対して、本能的な恐怖心を抱いているようだ。インコの写真を見たいとせがんだ麻子は、それが実現する前に</w:t>
      </w:r>
      <w:r w:rsidRPr="002957B5" w:rsidR="000738BB">
        <w:ruby>
          <w:rubyPr>
            <w:rubyAlign w:val="distributeSpace"/>
            <w:hps w:val="10"/>
            <w:hpsRaise w:val="18"/>
            <w:hpsBaseText w:val="21"/>
            <w:lid w:val="ja-JP"/>
          </w:rubyPr>
          <w:rt>
            <w:r w:rsidRPr="002957B5" w:rsidR="000738BB">
              <w:rPr>
                <w:rFonts w:hint="eastAsia"/>
                <w:sz w:val="10"/>
              </w:rPr>
              <w:t>こん</w:t>
            </w:r>
          </w:rt>
          <w:rubyBase>
            <w:r w:rsidRPr="002957B5" w:rsidR="000738BB">
              <w:rPr>
                <w:rFonts w:hint="eastAsia"/>
              </w:rPr>
              <w:t>昏</w:t>
            </w:r>
          </w:rubyBase>
        </w:ruby>
      </w:r>
      <w:r w:rsidRPr="002957B5" w:rsidR="000738BB">
        <w:ruby>
          <w:rubyPr>
            <w:rubyAlign w:val="distributeSpace"/>
            <w:hps w:val="10"/>
            <w:hpsRaise w:val="18"/>
            <w:hpsBaseText w:val="21"/>
            <w:lid w:val="ja-JP"/>
          </w:rubyPr>
          <w:rt>
            <w:r w:rsidRPr="002957B5" w:rsidR="000738BB">
              <w:rPr>
                <w:rFonts w:hint="eastAsia"/>
                <w:sz w:val="10"/>
              </w:rPr>
              <w:t>すい</w:t>
            </w:r>
          </w:rt>
          <w:rubyBase>
            <w:r w:rsidRPr="002957B5" w:rsidR="000738BB">
              <w:rPr>
                <w:rFonts w:hint="eastAsia"/>
              </w:rPr>
              <w:t>睡</w:t>
            </w:r>
          </w:rubyBase>
        </w:ruby>
      </w:r>
      <w:r w:rsidRPr="7506B957">
        <w:t>に陥ってしまった。えづけは彼女のアイディアだったのに、私はとうにそのことを忘れ、彼女がいなくなってからも〈翠たち〉に夢中になっている。</w:t>
      </w:r>
    </w:p>
    <w:p w:rsidRPr="002957B5" w:rsidR="0067111C" w:rsidP="00690657" w:rsidRDefault="0067111C" w14:paraId="645C20EC" w14:textId="77777777">
      <w:pPr>
        <w:pStyle w:val="1-5"/>
      </w:pPr>
      <w:r w:rsidRPr="002957B5">
        <w:rPr>
          <w:rFonts w:hint="eastAsia"/>
        </w:rPr>
        <w:t>インコたちが満足して飛び去ると、私はえさをもらうひな鳥のように首をのばしてたずねた。「今日は何？」</w:t>
      </w:r>
    </w:p>
    <w:p w:rsidRPr="002957B5" w:rsidR="0067111C" w:rsidP="00690657" w:rsidRDefault="0067111C" w14:paraId="3D67F206" w14:textId="77777777">
      <w:pPr>
        <w:pStyle w:val="1-5"/>
      </w:pPr>
      <w:r w:rsidRPr="002957B5">
        <w:rPr>
          <w:rFonts w:hint="eastAsia"/>
        </w:rPr>
        <w:t>「三色ずしと春雨サラダとクラブサンドイッチ」と泉はあくびをしながら言った。「それからガラス戸閉めていいかな。雨足が強くなったから」</w:t>
      </w:r>
    </w:p>
    <w:p w:rsidRPr="002957B5" w:rsidR="0067111C" w:rsidP="00690657" w:rsidRDefault="00944016" w14:paraId="57BCA66C" w14:textId="456A1949">
      <w:pPr>
        <w:pStyle w:val="1-5"/>
      </w:pPr>
      <w:r w:rsidRPr="002957B5">
        <w:rPr>
          <w:rFonts w:hint="eastAsia"/>
          <w:noProof/>
        </w:rPr>
        <mc:AlternateContent>
          <mc:Choice Requires="wps">
            <w:drawing>
              <wp:anchor distT="0" distB="0" distL="114300" distR="114300" simplePos="0" relativeHeight="251658245" behindDoc="0" locked="0" layoutInCell="1" allowOverlap="1" wp14:anchorId="6B62FB3E" wp14:editId="1379897E">
                <wp:simplePos x="0" y="0"/>
                <wp:positionH relativeFrom="page">
                  <wp:posOffset>457200</wp:posOffset>
                </wp:positionH>
                <wp:positionV relativeFrom="topMargin">
                  <wp:posOffset>453390</wp:posOffset>
                </wp:positionV>
                <wp:extent cx="5124450" cy="161925"/>
                <wp:effectExtent l="0" t="0" r="0" b="9525"/>
                <wp:wrapNone/>
                <wp:docPr id="41" name="テキスト ボックス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4016" w:rsidP="00944016" w:rsidRDefault="00944016" w14:paraId="72F2CB04" w14:textId="77777777">
                            <w:pPr>
                              <w:spacing w:line="400" w:lineRule="exact"/>
                              <w:rPr>
                                <w:sz w:val="16"/>
                                <w:szCs w:val="16"/>
                              </w:rPr>
                            </w:pPr>
                            <w:r w:rsidRPr="00B5113A">
                              <w:rPr>
                                <w:rFonts w:hint="eastAsia"/>
                                <w:sz w:val="16"/>
                                <w:szCs w:val="16"/>
                                <w:eastAsianLayout w:id="-1290043136" w:vert="1" w:vertCompress="1"/>
                              </w:rPr>
                              <w:t>60</w:t>
                            </w:r>
                          </w:p>
                          <w:p w:rsidR="00944016" w:rsidP="00944016" w:rsidRDefault="00944016" w14:paraId="67634B51" w14:textId="77777777">
                            <w:pPr>
                              <w:spacing w:line="400" w:lineRule="exact"/>
                              <w:rPr>
                                <w:sz w:val="16"/>
                                <w:szCs w:val="16"/>
                              </w:rPr>
                            </w:pPr>
                          </w:p>
                          <w:p w:rsidR="00944016" w:rsidP="00944016" w:rsidRDefault="00944016" w14:paraId="674D4DCC" w14:textId="77777777">
                            <w:pPr>
                              <w:spacing w:line="400" w:lineRule="exact"/>
                              <w:rPr>
                                <w:sz w:val="16"/>
                                <w:szCs w:val="16"/>
                              </w:rPr>
                            </w:pPr>
                          </w:p>
                          <w:p w:rsidR="00944016" w:rsidP="00944016" w:rsidRDefault="00944016" w14:paraId="1BAE701E" w14:textId="77777777">
                            <w:pPr>
                              <w:spacing w:line="400" w:lineRule="exact"/>
                              <w:rPr>
                                <w:sz w:val="16"/>
                                <w:szCs w:val="16"/>
                              </w:rPr>
                            </w:pPr>
                          </w:p>
                          <w:p w:rsidR="00944016" w:rsidP="00944016" w:rsidRDefault="00944016" w14:paraId="0E0FDCAF" w14:textId="77777777">
                            <w:pPr>
                              <w:spacing w:line="400" w:lineRule="exact"/>
                              <w:rPr>
                                <w:sz w:val="16"/>
                                <w:szCs w:val="16"/>
                              </w:rPr>
                            </w:pPr>
                          </w:p>
                          <w:p w:rsidR="00944016" w:rsidP="00944016" w:rsidRDefault="00944016" w14:paraId="1191D861" w14:textId="77777777">
                            <w:pPr>
                              <w:spacing w:line="400" w:lineRule="exact"/>
                              <w:rPr>
                                <w:sz w:val="16"/>
                                <w:szCs w:val="16"/>
                              </w:rPr>
                            </w:pPr>
                            <w:r>
                              <w:rPr>
                                <w:rFonts w:hint="eastAsia"/>
                                <w:sz w:val="16"/>
                                <w:szCs w:val="16"/>
                                <w:eastAsianLayout w:id="1379609088" w:vert="1" w:vertCompress="1"/>
                              </w:rPr>
                              <w:t>65</w:t>
                            </w:r>
                          </w:p>
                          <w:p w:rsidR="00944016" w:rsidP="00944016" w:rsidRDefault="00944016" w14:paraId="2326BA8F" w14:textId="77777777">
                            <w:pPr>
                              <w:spacing w:line="400" w:lineRule="exact"/>
                              <w:rPr>
                                <w:sz w:val="16"/>
                                <w:szCs w:val="16"/>
                              </w:rPr>
                            </w:pPr>
                          </w:p>
                          <w:p w:rsidR="00944016" w:rsidP="00944016" w:rsidRDefault="00944016" w14:paraId="1FCFD811" w14:textId="77777777">
                            <w:pPr>
                              <w:spacing w:line="400" w:lineRule="exact"/>
                              <w:rPr>
                                <w:sz w:val="16"/>
                                <w:szCs w:val="16"/>
                              </w:rPr>
                            </w:pPr>
                          </w:p>
                          <w:p w:rsidR="00944016" w:rsidP="00944016" w:rsidRDefault="00944016" w14:paraId="03A0CF08" w14:textId="77777777">
                            <w:pPr>
                              <w:spacing w:line="400" w:lineRule="exact"/>
                              <w:rPr>
                                <w:sz w:val="16"/>
                                <w:szCs w:val="16"/>
                              </w:rPr>
                            </w:pPr>
                          </w:p>
                          <w:p w:rsidR="00944016" w:rsidP="00944016" w:rsidRDefault="00944016" w14:paraId="4B332AFD" w14:textId="77777777">
                            <w:pPr>
                              <w:spacing w:line="400" w:lineRule="exact"/>
                              <w:rPr>
                                <w:sz w:val="16"/>
                                <w:szCs w:val="16"/>
                              </w:rPr>
                            </w:pPr>
                          </w:p>
                          <w:p w:rsidR="00944016" w:rsidP="00944016" w:rsidRDefault="00944016" w14:paraId="050517E3" w14:textId="77777777">
                            <w:pPr>
                              <w:spacing w:line="400" w:lineRule="exact"/>
                              <w:rPr>
                                <w:sz w:val="16"/>
                                <w:szCs w:val="16"/>
                              </w:rPr>
                            </w:pPr>
                            <w:r>
                              <w:rPr>
                                <w:rFonts w:hint="eastAsia"/>
                                <w:sz w:val="16"/>
                                <w:szCs w:val="16"/>
                                <w:eastAsianLayout w:id="1801640706" w:vert="1" w:vertCompress="1"/>
                              </w:rPr>
                              <w:t>70</w:t>
                            </w:r>
                          </w:p>
                          <w:p w:rsidR="00944016" w:rsidP="00944016" w:rsidRDefault="00944016" w14:paraId="2F720920" w14:textId="77777777">
                            <w:pPr>
                              <w:spacing w:line="400" w:lineRule="exact"/>
                              <w:rPr>
                                <w:sz w:val="16"/>
                                <w:szCs w:val="16"/>
                              </w:rPr>
                            </w:pPr>
                          </w:p>
                          <w:p w:rsidR="00944016" w:rsidP="00944016" w:rsidRDefault="00944016" w14:paraId="44D4EA2A" w14:textId="77777777">
                            <w:pPr>
                              <w:spacing w:line="400" w:lineRule="exact"/>
                              <w:rPr>
                                <w:sz w:val="16"/>
                                <w:szCs w:val="16"/>
                              </w:rPr>
                            </w:pPr>
                          </w:p>
                          <w:p w:rsidR="00944016" w:rsidP="00944016" w:rsidRDefault="00944016" w14:paraId="3728296C" w14:textId="77777777">
                            <w:pPr>
                              <w:spacing w:line="400" w:lineRule="exact"/>
                              <w:rPr>
                                <w:sz w:val="16"/>
                                <w:szCs w:val="16"/>
                              </w:rPr>
                            </w:pPr>
                          </w:p>
                          <w:p w:rsidR="00944016" w:rsidP="00944016" w:rsidRDefault="00944016" w14:paraId="1AC9D7BF" w14:textId="77777777">
                            <w:pPr>
                              <w:spacing w:line="400" w:lineRule="exact"/>
                              <w:rPr>
                                <w:sz w:val="16"/>
                                <w:szCs w:val="16"/>
                              </w:rPr>
                            </w:pPr>
                          </w:p>
                          <w:p w:rsidR="00944016" w:rsidP="00944016" w:rsidRDefault="00944016" w14:paraId="4C66871D" w14:textId="77777777">
                            <w:pPr>
                              <w:spacing w:line="400" w:lineRule="exact"/>
                              <w:rPr>
                                <w:sz w:val="16"/>
                                <w:szCs w:val="16"/>
                              </w:rPr>
                            </w:pPr>
                            <w:r>
                              <w:rPr>
                                <w:rFonts w:hint="eastAsia"/>
                                <w:sz w:val="16"/>
                                <w:szCs w:val="16"/>
                                <w:eastAsianLayout w:id="2070176768" w:vert="1" w:vertCompress="1"/>
                              </w:rPr>
                              <w:t>75</w:t>
                            </w:r>
                          </w:p>
                          <w:p w:rsidR="00944016" w:rsidP="00944016" w:rsidRDefault="00944016" w14:paraId="145A3D61" w14:textId="77777777">
                            <w:pPr>
                              <w:spacing w:line="400" w:lineRule="exact"/>
                              <w:rPr>
                                <w:sz w:val="16"/>
                                <w:szCs w:val="16"/>
                              </w:rPr>
                            </w:pPr>
                          </w:p>
                          <w:p w:rsidR="00944016" w:rsidP="00944016" w:rsidRDefault="00944016" w14:paraId="64F15D8B" w14:textId="77777777">
                            <w:pPr>
                              <w:spacing w:line="400" w:lineRule="exact"/>
                              <w:rPr>
                                <w:sz w:val="16"/>
                                <w:szCs w:val="16"/>
                              </w:rPr>
                            </w:pPr>
                          </w:p>
                          <w:p w:rsidR="00944016" w:rsidP="00944016" w:rsidRDefault="00944016" w14:paraId="1A9E9D40" w14:textId="77777777">
                            <w:pPr>
                              <w:spacing w:line="400" w:lineRule="exact"/>
                              <w:rPr>
                                <w:sz w:val="16"/>
                                <w:szCs w:val="16"/>
                              </w:rPr>
                            </w:pPr>
                          </w:p>
                          <w:p w:rsidR="00944016" w:rsidP="00944016" w:rsidRDefault="00944016" w14:paraId="52036E79" w14:textId="77777777">
                            <w:pPr>
                              <w:spacing w:line="400" w:lineRule="exact"/>
                              <w:rPr>
                                <w:sz w:val="16"/>
                                <w:szCs w:val="16"/>
                              </w:rPr>
                            </w:pPr>
                          </w:p>
                          <w:p w:rsidR="00944016" w:rsidP="00944016" w:rsidRDefault="00944016" w14:paraId="68B20A12" w14:textId="77777777">
                            <w:pPr>
                              <w:spacing w:line="400" w:lineRule="exact"/>
                              <w:rPr>
                                <w:sz w:val="16"/>
                                <w:szCs w:val="16"/>
                              </w:rPr>
                            </w:pPr>
                          </w:p>
                          <w:p w:rsidR="00944016" w:rsidP="00944016" w:rsidRDefault="00944016" w14:paraId="113946E2" w14:textId="77777777">
                            <w:pPr>
                              <w:rPr>
                                <w:sz w:val="16"/>
                                <w:szCs w:val="16"/>
                              </w:rPr>
                            </w:pPr>
                          </w:p>
                        </w:txbxContent>
                      </wps:txbx>
                      <wps:bodyPr rot="0" vert="ea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 id="テキスト ボックス 41" style="position:absolute;left:0;text-align:left;margin-left:36pt;margin-top:35.7pt;width:403.5pt;height:12.75pt;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page;mso-height-relative:page;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" w14:anchorId="6B62FB3E">
                <v:textbox style="layout-flow:vertical-ideographic" inset="5.85pt,.7pt,5.85pt,.7pt">
                  <w:txbxContent>
                    <w:p w:rsidR="00944016" w:rsidP="00944016" w:rsidRDefault="00944016" w14:paraId="72F2CB04" w14:textId="77777777">
                      <w:pPr>
                        <w:spacing w:line="400" w:lineRule="exact"/>
                        <w:rPr>
                          <w:sz w:val="16"/>
                          <w:szCs w:val="16"/>
                        </w:rPr>
                      </w:pPr>
                      <w:r w:rsidRPr="00B5113A">
                        <w:rPr>
                          <w:rFonts w:hint="eastAsia"/>
                          <w:sz w:val="16"/>
                          <w:szCs w:val="16"/>
                          <w:eastAsianLayout w:id="-1290043136" w:vert="1" w:vertCompress="1"/>
                        </w:rPr>
                        <w:t>60</w:t>
                      </w:r>
                    </w:p>
                    <w:p w:rsidR="00944016" w:rsidP="00944016" w:rsidRDefault="00944016" w14:paraId="67634B51" w14:textId="77777777">
                      <w:pPr>
                        <w:spacing w:line="400" w:lineRule="exact"/>
                        <w:rPr>
                          <w:sz w:val="16"/>
                          <w:szCs w:val="16"/>
                        </w:rPr>
                      </w:pPr>
                    </w:p>
                    <w:p w:rsidR="00944016" w:rsidP="00944016" w:rsidRDefault="00944016" w14:paraId="674D4DCC" w14:textId="77777777">
                      <w:pPr>
                        <w:spacing w:line="400" w:lineRule="exact"/>
                        <w:rPr>
                          <w:sz w:val="16"/>
                          <w:szCs w:val="16"/>
                        </w:rPr>
                      </w:pPr>
                    </w:p>
                    <w:p w:rsidR="00944016" w:rsidP="00944016" w:rsidRDefault="00944016" w14:paraId="1BAE701E" w14:textId="77777777">
                      <w:pPr>
                        <w:spacing w:line="400" w:lineRule="exact"/>
                        <w:rPr>
                          <w:sz w:val="16"/>
                          <w:szCs w:val="16"/>
                        </w:rPr>
                      </w:pPr>
                    </w:p>
                    <w:p w:rsidR="00944016" w:rsidP="00944016" w:rsidRDefault="00944016" w14:paraId="0E0FDCAF" w14:textId="77777777">
                      <w:pPr>
                        <w:spacing w:line="400" w:lineRule="exact"/>
                        <w:rPr>
                          <w:sz w:val="16"/>
                          <w:szCs w:val="16"/>
                        </w:rPr>
                      </w:pPr>
                    </w:p>
                    <w:p w:rsidR="00944016" w:rsidP="00944016" w:rsidRDefault="00944016" w14:paraId="1191D861" w14:textId="77777777">
                      <w:pPr>
                        <w:spacing w:line="400" w:lineRule="exact"/>
                        <w:rPr>
                          <w:sz w:val="16"/>
                          <w:szCs w:val="16"/>
                        </w:rPr>
                      </w:pPr>
                      <w:r>
                        <w:rPr>
                          <w:rFonts w:hint="eastAsia"/>
                          <w:sz w:val="16"/>
                          <w:szCs w:val="16"/>
                          <w:eastAsianLayout w:id="1379609088" w:vert="1" w:vertCompress="1"/>
                        </w:rPr>
                        <w:t>65</w:t>
                      </w:r>
                    </w:p>
                    <w:p w:rsidR="00944016" w:rsidP="00944016" w:rsidRDefault="00944016" w14:paraId="2326BA8F" w14:textId="77777777">
                      <w:pPr>
                        <w:spacing w:line="400" w:lineRule="exact"/>
                        <w:rPr>
                          <w:sz w:val="16"/>
                          <w:szCs w:val="16"/>
                        </w:rPr>
                      </w:pPr>
                    </w:p>
                    <w:p w:rsidR="00944016" w:rsidP="00944016" w:rsidRDefault="00944016" w14:paraId="1FCFD811" w14:textId="77777777">
                      <w:pPr>
                        <w:spacing w:line="400" w:lineRule="exact"/>
                        <w:rPr>
                          <w:sz w:val="16"/>
                          <w:szCs w:val="16"/>
                        </w:rPr>
                      </w:pPr>
                    </w:p>
                    <w:p w:rsidR="00944016" w:rsidP="00944016" w:rsidRDefault="00944016" w14:paraId="03A0CF08" w14:textId="77777777">
                      <w:pPr>
                        <w:spacing w:line="400" w:lineRule="exact"/>
                        <w:rPr>
                          <w:sz w:val="16"/>
                          <w:szCs w:val="16"/>
                        </w:rPr>
                      </w:pPr>
                    </w:p>
                    <w:p w:rsidR="00944016" w:rsidP="00944016" w:rsidRDefault="00944016" w14:paraId="4B332AFD" w14:textId="77777777">
                      <w:pPr>
                        <w:spacing w:line="400" w:lineRule="exact"/>
                        <w:rPr>
                          <w:sz w:val="16"/>
                          <w:szCs w:val="16"/>
                        </w:rPr>
                      </w:pPr>
                    </w:p>
                    <w:p w:rsidR="00944016" w:rsidP="00944016" w:rsidRDefault="00944016" w14:paraId="050517E3" w14:textId="77777777">
                      <w:pPr>
                        <w:spacing w:line="400" w:lineRule="exact"/>
                        <w:rPr>
                          <w:sz w:val="16"/>
                          <w:szCs w:val="16"/>
                        </w:rPr>
                      </w:pPr>
                      <w:r>
                        <w:rPr>
                          <w:rFonts w:hint="eastAsia"/>
                          <w:sz w:val="16"/>
                          <w:szCs w:val="16"/>
                          <w:eastAsianLayout w:id="1801640706" w:vert="1" w:vertCompress="1"/>
                        </w:rPr>
                        <w:t>70</w:t>
                      </w:r>
                    </w:p>
                    <w:p w:rsidR="00944016" w:rsidP="00944016" w:rsidRDefault="00944016" w14:paraId="2F720920" w14:textId="77777777">
                      <w:pPr>
                        <w:spacing w:line="400" w:lineRule="exact"/>
                        <w:rPr>
                          <w:sz w:val="16"/>
                          <w:szCs w:val="16"/>
                        </w:rPr>
                      </w:pPr>
                    </w:p>
                    <w:p w:rsidR="00944016" w:rsidP="00944016" w:rsidRDefault="00944016" w14:paraId="44D4EA2A" w14:textId="77777777">
                      <w:pPr>
                        <w:spacing w:line="400" w:lineRule="exact"/>
                        <w:rPr>
                          <w:sz w:val="16"/>
                          <w:szCs w:val="16"/>
                        </w:rPr>
                      </w:pPr>
                    </w:p>
                    <w:p w:rsidR="00944016" w:rsidP="00944016" w:rsidRDefault="00944016" w14:paraId="3728296C" w14:textId="77777777">
                      <w:pPr>
                        <w:spacing w:line="400" w:lineRule="exact"/>
                        <w:rPr>
                          <w:sz w:val="16"/>
                          <w:szCs w:val="16"/>
                        </w:rPr>
                      </w:pPr>
                    </w:p>
                    <w:p w:rsidR="00944016" w:rsidP="00944016" w:rsidRDefault="00944016" w14:paraId="1AC9D7BF" w14:textId="77777777">
                      <w:pPr>
                        <w:spacing w:line="400" w:lineRule="exact"/>
                        <w:rPr>
                          <w:sz w:val="16"/>
                          <w:szCs w:val="16"/>
                        </w:rPr>
                      </w:pPr>
                    </w:p>
                    <w:p w:rsidR="00944016" w:rsidP="00944016" w:rsidRDefault="00944016" w14:paraId="4C66871D" w14:textId="77777777">
                      <w:pPr>
                        <w:spacing w:line="400" w:lineRule="exact"/>
                        <w:rPr>
                          <w:sz w:val="16"/>
                          <w:szCs w:val="16"/>
                        </w:rPr>
                      </w:pPr>
                      <w:r>
                        <w:rPr>
                          <w:rFonts w:hint="eastAsia"/>
                          <w:sz w:val="16"/>
                          <w:szCs w:val="16"/>
                          <w:eastAsianLayout w:id="2070176768" w:vert="1" w:vertCompress="1"/>
                        </w:rPr>
                        <w:t>75</w:t>
                      </w:r>
                    </w:p>
                    <w:p w:rsidR="00944016" w:rsidP="00944016" w:rsidRDefault="00944016" w14:paraId="145A3D61" w14:textId="77777777">
                      <w:pPr>
                        <w:spacing w:line="400" w:lineRule="exact"/>
                        <w:rPr>
                          <w:sz w:val="16"/>
                          <w:szCs w:val="16"/>
                        </w:rPr>
                      </w:pPr>
                    </w:p>
                    <w:p w:rsidR="00944016" w:rsidP="00944016" w:rsidRDefault="00944016" w14:paraId="64F15D8B" w14:textId="77777777">
                      <w:pPr>
                        <w:spacing w:line="400" w:lineRule="exact"/>
                        <w:rPr>
                          <w:sz w:val="16"/>
                          <w:szCs w:val="16"/>
                        </w:rPr>
                      </w:pPr>
                    </w:p>
                    <w:p w:rsidR="00944016" w:rsidP="00944016" w:rsidRDefault="00944016" w14:paraId="1A9E9D40" w14:textId="77777777">
                      <w:pPr>
                        <w:spacing w:line="400" w:lineRule="exact"/>
                        <w:rPr>
                          <w:sz w:val="16"/>
                          <w:szCs w:val="16"/>
                        </w:rPr>
                      </w:pPr>
                    </w:p>
                    <w:p w:rsidR="00944016" w:rsidP="00944016" w:rsidRDefault="00944016" w14:paraId="52036E79" w14:textId="77777777">
                      <w:pPr>
                        <w:spacing w:line="400" w:lineRule="exact"/>
                        <w:rPr>
                          <w:sz w:val="16"/>
                          <w:szCs w:val="16"/>
                        </w:rPr>
                      </w:pPr>
                    </w:p>
                    <w:p w:rsidR="00944016" w:rsidP="00944016" w:rsidRDefault="00944016" w14:paraId="68B20A12" w14:textId="77777777">
                      <w:pPr>
                        <w:spacing w:line="400" w:lineRule="exact"/>
                        <w:rPr>
                          <w:sz w:val="16"/>
                          <w:szCs w:val="16"/>
                        </w:rPr>
                      </w:pPr>
                    </w:p>
                    <w:p w:rsidR="00944016" w:rsidP="00944016" w:rsidRDefault="00944016" w14:paraId="113946E2" w14:textId="77777777">
                      <w:pPr>
                        <w:rPr>
                          <w:sz w:val="16"/>
                          <w:szCs w:val="16"/>
                        </w:rPr>
                      </w:pPr>
                    </w:p>
                  </w:txbxContent>
                </v:textbox>
                <w10:wrap anchorx="page" anchory="margin"/>
              </v:shape>
            </w:pict>
          </mc:Fallback>
        </mc:AlternateContent>
      </w:r>
      <w:r w:rsidRPr="002957B5" w:rsidR="0067111C">
        <w:rPr>
          <w:rFonts w:hint="eastAsia"/>
        </w:rPr>
        <w:t>食物と器をテーブルに並べるのは彼にまかせて、私は自分で戸を閉めにいった。インコの去ったあとのベランダには殻が散乱しているが、管理人の注意を受けてから手すりの下方に細い金網を張りめぐらせたので下の階には落ちていかないはずだ。餌台のほかには、アロエやハーブの鉢が何種類も並んでいる。泉がこまめに世話をするので、葉の色つやもよく茎は幹みたいに力強く立っている。マンションのどの階のどの部屋のベランダよりも</w:t>
      </w:r>
      <w:commentRangeStart w:id="5"/>
      <w:r w:rsidRPr="002957B5" w:rsidR="00D13B85">
        <w:rPr>
          <w:rFonts w:hint="eastAsia"/>
        </w:rPr>
        <w:t>鬱蒼</w:t>
      </w:r>
      <w:commentRangeEnd w:id="5"/>
      <w:r w:rsidR="00D13B85">
        <w:rPr>
          <w:rStyle w:val="CommentReference"/>
        </w:rPr>
        <w:commentReference w:id="5"/>
      </w:r>
      <w:r w:rsidRPr="002957B5" w:rsidR="0067111C">
        <w:rPr>
          <w:rFonts w:hint="eastAsia"/>
        </w:rPr>
        <w:t>と茂っている。インコたちには草原</w:t>
      </w:r>
      <w:r w:rsidRPr="00C97B2D" w:rsidR="00C97B2D">
        <w:rPr>
          <w:rStyle w:val="1-5-30"/>
          <w:rFonts w:hint="eastAsia"/>
        </w:rPr>
        <w:t>（注１）</w:t>
      </w:r>
      <w:r w:rsidRPr="002957B5" w:rsidR="0067111C">
        <w:rPr>
          <w:rFonts w:hint="eastAsia"/>
        </w:rPr>
        <w:t>ッ</w:t>
      </w:r>
      <w:r w:rsidR="00C97B2D">
        <w:rPr>
          <w:rFonts w:hint="eastAsia"/>
        </w:rPr>
        <w:t>のの</w:t>
      </w:r>
      <w:r w:rsidRPr="002957B5" w:rsidR="0067111C">
        <w:rPr>
          <w:rFonts w:hint="eastAsia"/>
        </w:rPr>
        <w:t>シュのように映るかもしれない。</w:t>
      </w:r>
    </w:p>
    <w:p w:rsidRPr="002957B5" w:rsidR="00FF60F2" w:rsidP="003C51B9" w:rsidRDefault="0067111C" w14:paraId="6A610A12" w14:textId="7DA69D71">
      <w:pPr>
        <w:pStyle w:val="1-5"/>
      </w:pPr>
      <w:r w:rsidRPr="002957B5">
        <w:rPr>
          <w:rFonts w:hint="eastAsia"/>
        </w:rPr>
        <w:t>生活を共にする前までは、泉に</w:t>
      </w:r>
      <w:r w:rsidR="00C97B2D">
        <w:rPr>
          <w:rFonts w:hint="eastAsia"/>
        </w:rPr>
        <w:t>庭師</w:t>
      </w:r>
      <w:commentRangeStart w:id="6"/>
      <w:commentRangeEnd w:id="6"/>
      <w:r w:rsidR="00EC15BB">
        <w:rPr>
          <w:rStyle w:val="CommentReference"/>
        </w:rPr>
        <w:commentReference w:id="6"/>
      </w:r>
      <w:r w:rsidRPr="002957B5">
        <w:rPr>
          <w:rFonts w:hint="eastAsia"/>
        </w:rPr>
        <w:t>の一面があることを知らなかった。熱にうかされていた一週間、</w:t>
      </w:r>
      <w:r w:rsidRPr="0071726C" w:rsidR="00B67AA0">
        <w:rPr>
          <w:rStyle w:val="1-5-1-10"/>
          <w:rFonts w:hint="eastAsia"/>
        </w:rPr>
        <w:t>(ｳ)</w:t>
      </w:r>
      <w:r w:rsidRPr="0071726C">
        <w:rPr>
          <w:rStyle w:val="1-5-10"/>
          <w:rFonts w:hint="eastAsia"/>
        </w:rPr>
        <w:t>私はベランダを眺めるたびにうねる緑の海原を連想していた。</w:t>
      </w:r>
    </w:p>
    <w:p w:rsidRPr="002957B5" w:rsidR="009E4B4E" w:rsidP="009E4B4E" w:rsidRDefault="009E4B4E" w14:paraId="42267AF8" w14:textId="77777777">
      <w:pPr>
        <w:spacing w:line="280" w:lineRule="exact"/>
        <w:jc w:val="right"/>
        <w:textAlignment w:val="baseline"/>
        <w:rPr>
          <w:color w:val="000000"/>
        </w:rPr>
      </w:pPr>
    </w:p>
    <w:p w:rsidRPr="002957B5" w:rsidR="00D81549" w:rsidP="00D81549" w:rsidRDefault="009E4B4E" w14:paraId="53298003" w14:textId="48153145">
      <w:pPr>
        <w:wordWrap w:val="0"/>
        <w:spacing w:line="220" w:lineRule="exact"/>
        <w:textAlignment w:val="baseline"/>
        <w:rPr>
          <w:rFonts w:cs="Times New Roman"/>
          <w:color w:val="000000"/>
          <w:sz w:val="16"/>
          <w:szCs w:val="16"/>
        </w:rPr>
      </w:pPr>
      <w:r w:rsidRPr="003C51B9">
        <w:rPr>
          <w:rStyle w:val="1-60"/>
          <w:rFonts w:hint="eastAsia"/>
        </w:rPr>
        <w:t>（注）</w:t>
      </w:r>
      <w:r w:rsidRPr="003C51B9">
        <w:rPr>
          <w:rStyle w:val="1-6-10"/>
          <w:rFonts w:hint="eastAsia"/>
        </w:rPr>
        <w:t>１</w:t>
      </w:r>
      <w:r w:rsidRPr="002957B5">
        <w:rPr>
          <w:rFonts w:hint="eastAsia"/>
          <w:color w:val="000000"/>
          <w:sz w:val="16"/>
          <w:szCs w:val="16"/>
        </w:rPr>
        <w:t xml:space="preserve">　</w:t>
      </w:r>
      <w:commentRangeStart w:id="7"/>
      <w:r w:rsidRPr="003C51B9" w:rsidR="00D81549">
        <w:rPr>
          <w:rStyle w:val="1-6-20"/>
          <w:rFonts w:hint="eastAsia"/>
        </w:rPr>
        <w:t>ゴー</w:t>
      </w:r>
      <w:r w:rsidRPr="003C51B9" w:rsidR="00516783">
        <w:rPr>
          <w:rStyle w:val="1-6-20"/>
          <w:rFonts w:hint="eastAsia"/>
        </w:rPr>
        <w:t>ギャン</w:t>
      </w:r>
      <w:commentRangeEnd w:id="7"/>
      <w:r w:rsidRPr="003C51B9" w:rsidR="00516783">
        <w:rPr>
          <w:rStyle w:val="1-6-20"/>
        </w:rPr>
        <w:commentReference w:id="7"/>
      </w:r>
      <w:r w:rsidRPr="002957B5" w:rsidR="00D81549">
        <w:rPr>
          <w:rFonts w:hint="eastAsia" w:cs="Times New Roman"/>
          <w:color w:val="000000"/>
          <w:sz w:val="16"/>
          <w:szCs w:val="16"/>
        </w:rPr>
        <w:t xml:space="preserve">　</w:t>
      </w:r>
      <w:r w:rsidRPr="003C51B9" w:rsidR="00D81549">
        <w:rPr>
          <w:rStyle w:val="1-60"/>
          <w:rFonts w:hint="eastAsia"/>
        </w:rPr>
        <w:t>――ポール・ゴーギャン（一八四八―一九〇三）。フランスの画家。</w:t>
      </w:r>
    </w:p>
    <w:p w:rsidRPr="002957B5" w:rsidR="00D81549" w:rsidP="00D81549" w:rsidRDefault="00D81549" w14:paraId="7A20D325" w14:textId="65CF62CB">
      <w:pPr>
        <w:wordWrap w:val="0"/>
        <w:spacing w:line="220" w:lineRule="exact"/>
        <w:textAlignment w:val="baseline"/>
        <w:rPr>
          <w:rFonts w:cs="Times New Roman"/>
          <w:color w:val="000000"/>
          <w:sz w:val="16"/>
          <w:szCs w:val="16"/>
        </w:rPr>
      </w:pPr>
      <w:r w:rsidRPr="002957B5">
        <w:rPr>
          <w:rFonts w:hint="eastAsia" w:cs="Times New Roman"/>
          <w:color w:val="000000"/>
          <w:sz w:val="16"/>
          <w:szCs w:val="16"/>
        </w:rPr>
        <w:t xml:space="preserve">　　　</w:t>
      </w:r>
      <w:r w:rsidRPr="003C51B9">
        <w:rPr>
          <w:rStyle w:val="1-6-10"/>
          <w:rFonts w:hint="eastAsia"/>
        </w:rPr>
        <w:t>２</w:t>
      </w:r>
      <w:r w:rsidRPr="002957B5">
        <w:rPr>
          <w:rFonts w:hint="eastAsia" w:cs="Times New Roman"/>
          <w:color w:val="000000"/>
          <w:sz w:val="16"/>
          <w:szCs w:val="16"/>
        </w:rPr>
        <w:t xml:space="preserve">　</w:t>
      </w:r>
      <w:r w:rsidRPr="003C51B9">
        <w:rPr>
          <w:rStyle w:val="1-6-20"/>
          <w:rFonts w:hint="eastAsia"/>
        </w:rPr>
        <w:t>一週間分の夜勤</w:t>
      </w:r>
      <w:r w:rsidRPr="003C51B9">
        <w:rPr>
          <w:rStyle w:val="1-60"/>
          <w:rFonts w:hint="eastAsia"/>
        </w:rPr>
        <w:t xml:space="preserve">　――泉は深夜から明け方までコンビニエンスストアでアルバイトをしていて、アルバイトが終わるといつもそのお店の食料品を持って家に帰っ　　　　　　　　　　　　　　　てくる。</w:t>
      </w:r>
    </w:p>
    <w:p w:rsidRPr="001F15E6" w:rsidR="00D521C7" w:rsidP="001F15E6" w:rsidRDefault="00D81549" w14:paraId="19F79F93" w14:textId="1CC5483D">
      <w:pPr>
        <w:wordWrap w:val="0"/>
        <w:spacing w:line="220" w:lineRule="exact"/>
        <w:textAlignment w:val="baseline"/>
        <w:rPr>
          <w:rFonts w:cs="Times New Roman"/>
          <w:color w:val="000000"/>
          <w:sz w:val="16"/>
          <w:szCs w:val="16"/>
        </w:rPr>
      </w:pPr>
      <w:r w:rsidRPr="002957B5">
        <w:rPr>
          <w:rFonts w:hint="eastAsia" w:cs="Times New Roman"/>
          <w:color w:val="000000"/>
          <w:sz w:val="16"/>
          <w:szCs w:val="16"/>
        </w:rPr>
        <w:t xml:space="preserve">　　　</w:t>
      </w:r>
      <w:r w:rsidRPr="003C51B9" w:rsidR="00EC15BB">
        <w:rPr>
          <w:rStyle w:val="1-6-10"/>
          <w:rFonts w:hint="eastAsia"/>
        </w:rPr>
        <w:t>３</w:t>
      </w:r>
      <w:r w:rsidRPr="002957B5">
        <w:rPr>
          <w:rFonts w:hint="eastAsia" w:cs="Times New Roman"/>
          <w:color w:val="000000"/>
          <w:sz w:val="16"/>
          <w:szCs w:val="16"/>
        </w:rPr>
        <w:t xml:space="preserve">　</w:t>
      </w:r>
      <w:r w:rsidRPr="003C51B9">
        <w:rPr>
          <w:rStyle w:val="1-6-20"/>
          <w:rFonts w:hint="eastAsia"/>
        </w:rPr>
        <w:t>ブッシュ</w:t>
      </w:r>
      <w:r w:rsidRPr="003C51B9">
        <w:rPr>
          <w:rStyle w:val="1-60"/>
          <w:rFonts w:hint="eastAsia"/>
        </w:rPr>
        <w:t xml:space="preserve">　――低木の茂み。やぶ。</w:t>
      </w:r>
    </w:p>
    <w:p w:rsidRPr="002957B5" w:rsidR="00D521C7" w:rsidP="007C0623" w:rsidRDefault="00D521C7" w14:paraId="72879A4C" w14:textId="77777777">
      <w:pPr>
        <w:widowControl/>
        <w:jc w:val="left"/>
        <w:rPr>
          <w:rFonts w:ascii="MS Gothic" w:hAnsi="MS Gothic" w:eastAsia="MS Gothic"/>
          <w:color w:val="000000"/>
        </w:rPr>
      </w:pPr>
    </w:p>
    <w:p w:rsidRPr="002957B5" w:rsidR="009E4B4E" w:rsidP="007C0623" w:rsidRDefault="007C0623" w14:paraId="038B75F5" w14:textId="1D84F18E">
      <w:pPr>
        <w:widowControl/>
        <w:ind w:left="420" w:hanging="420" w:hangingChars="200"/>
        <w:jc w:val="left"/>
        <w:rPr>
          <w:rFonts w:ascii="MS Gothic" w:hAnsi="MS Gothic" w:eastAsia="MS Gothic"/>
          <w:color w:val="000000"/>
        </w:rPr>
      </w:pPr>
      <w:r w:rsidRPr="00B8665C">
        <w:rPr>
          <w:rStyle w:val="2-10"/>
          <w:rFonts w:hint="eastAsia"/>
        </w:rPr>
        <w:t>問</w:t>
      </w:r>
      <w:r w:rsidRPr="00B8665C" w:rsidR="009E4B4E">
        <w:rPr>
          <w:rStyle w:val="2-10"/>
          <w:rFonts w:hint="eastAsia"/>
        </w:rPr>
        <w:t>一</w:t>
      </w:r>
      <w:r w:rsidRPr="002957B5" w:rsidR="009E4B4E">
        <w:rPr>
          <w:rFonts w:hint="eastAsia"/>
          <w:color w:val="000000"/>
        </w:rPr>
        <w:t xml:space="preserve">　</w:t>
      </w:r>
      <w:r w:rsidRPr="00B8665C" w:rsidR="009E4B4E">
        <w:rPr>
          <w:rStyle w:val="2-20"/>
          <w:rFonts w:hint="eastAsia"/>
        </w:rPr>
        <w:t>二重傍線部ⓐ</w:t>
      </w:r>
      <w:r w:rsidRPr="00B8665C" w:rsidR="00D81549">
        <w:rPr>
          <w:rStyle w:val="2-20"/>
          <w:rFonts w:hint="eastAsia"/>
        </w:rPr>
        <w:t>・ⓑ</w:t>
      </w:r>
      <w:r w:rsidRPr="00B8665C" w:rsidR="009E4B4E">
        <w:rPr>
          <w:rStyle w:val="2-20"/>
          <w:rFonts w:hint="eastAsia"/>
        </w:rPr>
        <w:t>の本文中における意味として最も適当なものを、次の各群の１～５のうちからそれぞれ一つずつ選び、番号で答えよ。</w:t>
      </w:r>
    </w:p>
    <w:p w:rsidRPr="002957B5" w:rsidR="009E4B4E" w:rsidP="009E4B4E" w:rsidRDefault="009E4B4E" w14:paraId="1838F91A" w14:textId="6BE7A684">
      <w:pPr>
        <w:wordWrap w:val="0"/>
        <w:overflowPunct w:val="0"/>
        <w:spacing w:line="400" w:lineRule="exact"/>
        <w:ind w:firstLine="420" w:firstLineChars="200"/>
        <w:textAlignment w:val="baseline"/>
        <w:rPr>
          <w:color w:val="000000"/>
        </w:rPr>
      </w:pPr>
      <w:r w:rsidRPr="002957B5">
        <w:rPr>
          <w:rFonts w:hint="eastAsia"/>
          <w:color w:val="000000"/>
        </w:rPr>
        <w:t xml:space="preserve">　　　　　　　　</w:t>
      </w:r>
      <w:r w:rsidRPr="002957B5" w:rsidR="00D81549">
        <w:rPr>
          <w:rFonts w:hint="eastAsia"/>
          <w:color w:val="000000"/>
        </w:rPr>
        <w:t xml:space="preserve">　　　</w:t>
      </w:r>
      <w:r w:rsidRPr="002F673D">
        <w:rPr>
          <w:rStyle w:val="2-3-10"/>
          <w:rFonts w:hint="eastAsia"/>
        </w:rPr>
        <w:t>１</w:t>
      </w:r>
      <w:r w:rsidRPr="002957B5">
        <w:rPr>
          <w:rFonts w:hint="eastAsia" w:hAnsi="MS Gothic"/>
          <w:color w:val="000000"/>
        </w:rPr>
        <w:t xml:space="preserve">　</w:t>
      </w:r>
      <w:r w:rsidRPr="0075335E" w:rsidR="00D81549">
        <w:rPr>
          <w:rStyle w:val="2-30"/>
          <w:rFonts w:hint="eastAsia"/>
        </w:rPr>
        <w:t>この上なく集中して</w:t>
      </w:r>
    </w:p>
    <w:p w:rsidRPr="002957B5" w:rsidR="009E4B4E" w:rsidP="009E4B4E" w:rsidRDefault="009E4B4E" w14:paraId="5CB90FD9" w14:textId="46564B0C">
      <w:pPr>
        <w:wordWrap w:val="0"/>
        <w:overflowPunct w:val="0"/>
        <w:spacing w:line="400" w:lineRule="exact"/>
        <w:ind w:firstLine="420" w:firstLineChars="200"/>
        <w:textAlignment w:val="baseline"/>
        <w:rPr>
          <w:color w:val="000000"/>
        </w:rPr>
      </w:pPr>
      <w:r w:rsidRPr="002957B5">
        <w:rPr>
          <w:rFonts w:hint="eastAsia"/>
          <w:color w:val="000000"/>
        </w:rPr>
        <w:t xml:space="preserve">　　　　　　　　</w:t>
      </w:r>
      <w:r w:rsidRPr="002957B5" w:rsidR="00D81549">
        <w:rPr>
          <w:rFonts w:hint="eastAsia"/>
          <w:color w:val="000000"/>
        </w:rPr>
        <w:t xml:space="preserve">　　　</w:t>
      </w:r>
      <w:r w:rsidRPr="002F673D">
        <w:rPr>
          <w:rStyle w:val="2-3-10"/>
          <w:rFonts w:hint="eastAsia"/>
        </w:rPr>
        <w:t>２</w:t>
      </w:r>
      <w:r w:rsidRPr="002957B5">
        <w:rPr>
          <w:rFonts w:hint="eastAsia"/>
          <w:color w:val="000000"/>
        </w:rPr>
        <w:t xml:space="preserve">　</w:t>
      </w:r>
      <w:r w:rsidRPr="0075335E" w:rsidR="00D81549">
        <w:rPr>
          <w:rStyle w:val="2-30"/>
          <w:rFonts w:hint="eastAsia"/>
        </w:rPr>
        <w:t>ひたすらまっすぐに</w:t>
      </w:r>
    </w:p>
    <w:p w:rsidRPr="002957B5" w:rsidR="009E4B4E" w:rsidP="002F673D" w:rsidRDefault="00D81549" w14:paraId="42A1ED14" w14:textId="3AF33D04">
      <w:pPr>
        <w:ind w:firstLine="420" w:firstLineChars="200"/>
      </w:pPr>
      <w:r w:rsidRPr="0075335E">
        <w:rPr>
          <w:rStyle w:val="2-4-10"/>
          <w:rFonts w:hint="eastAsia"/>
          <w:noProof/>
        </w:rPr>
        <mc:AlternateContent>
          <mc:Choice Requires="wps">
            <w:drawing>
              <wp:anchor distT="0" distB="0" distL="114300" distR="114300" simplePos="0" relativeHeight="251658241" behindDoc="0" locked="0" layoutInCell="1" allowOverlap="1" wp14:anchorId="4551052E" wp14:editId="407F6A4C">
                <wp:simplePos x="0" y="0"/>
                <wp:positionH relativeFrom="column">
                  <wp:posOffset>-185104</wp:posOffset>
                </wp:positionH>
                <wp:positionV relativeFrom="paragraph">
                  <wp:posOffset>969329</wp:posOffset>
                </wp:positionV>
                <wp:extent cx="90805" cy="1257300"/>
                <wp:effectExtent l="8255" t="10160" r="10795" b="13335"/>
                <wp:wrapNone/>
                <wp:docPr id="31" name="AutoShape 2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90805" cy="1257300"/>
                        </a:xfrm>
                        <a:prstGeom prst="leftBrace">
                          <a:avLst>
                            <a:gd name="adj1" fmla="val 11538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a="http://schemas.openxmlformats.org/drawingml/2006/main">
            <w:pict>
              <v:shapetype id="_x0000_t87" coordsize="21600,21600" filled="f" o:spt="87" adj="1800,10800" path="m21600,qx10800@0l10800@2qy0@11,10800@3l10800@1qy21600,21600e" w14:anchorId="4B41A874">
                <v:formulas>
                  <v:f eqn="val #0"/>
                  <v:f eqn="sum 21600 0 #0"/>
                  <v:f eqn="sum #1 0 #0"/>
                  <v:f eqn="sum #1 #0 0"/>
                  <v:f eqn="prod #0 9598 32768"/>
                  <v:f eqn="sum 21600 0 @4"/>
                  <v:f eqn="sum 21600 0 #1"/>
                  <v:f eqn="min #1 @6"/>
                  <v:f eqn="prod @7 1 2"/>
                  <v:f eqn="prod #0 2 1"/>
                  <v:f eqn="sum 21600 0 @9"/>
                  <v:f eqn="val #1"/>
                </v:formulas>
                <v:path textboxrect="13963,@4,21600,@5" arrowok="t" o:connecttype="custom" o:connectlocs="21600,0;0,10800;21600,21600"/>
                <v:handles>
                  <v:h position="center,#0" yrange="0,@8"/>
                  <v:h position="topLeft,#1" yrange="@9,@10"/>
                </v:handles>
              </v:shapetype>
              <v:shape id="AutoShape 285" style="position:absolute;margin-left:-14.6pt;margin-top:76.35pt;width:7.15pt;height:99pt;rotation:9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">
                <v:textbox inset="5.85pt,.7pt,5.85pt,.7pt"/>
              </v:shape>
            </w:pict>
          </mc:Fallback>
        </mc:AlternateContent>
      </w:r>
      <w:r w:rsidRPr="0075335E" w:rsidR="009E4B4E">
        <w:rPr>
          <w:rStyle w:val="2-4-10"/>
          <w:rFonts w:hint="eastAsia"/>
        </w:rPr>
        <w:t xml:space="preserve">ⓐ　</w:t>
      </w:r>
      <w:r w:rsidRPr="0075335E">
        <w:rPr>
          <w:rStyle w:val="2-4-10"/>
          <w:rFonts w:hint="eastAsia"/>
        </w:rPr>
        <w:t>しごく無</w:t>
      </w:r>
      <w:r w:rsidRPr="0075335E" w:rsidR="00457196">
        <w:rPr>
          <w:rStyle w:val="2-4-10"/>
          <w:rFonts w:hint="eastAsia"/>
        </w:rPr>
        <w:t>造作</w:t>
      </w:r>
      <w:r w:rsidRPr="0075335E">
        <w:rPr>
          <w:rStyle w:val="2-4-10"/>
          <w:rFonts w:hint="eastAsia"/>
        </w:rPr>
        <w:t>に</w:t>
      </w:r>
      <w:r w:rsidRPr="002957B5" w:rsidR="009E4B4E">
        <w:rPr>
          <w:rFonts w:hint="eastAsia"/>
        </w:rPr>
        <w:t xml:space="preserve">　　</w:t>
      </w:r>
      <w:r w:rsidRPr="002F673D" w:rsidR="009E4B4E">
        <w:rPr>
          <w:rStyle w:val="2-3-10"/>
          <w:rFonts w:hint="eastAsia"/>
        </w:rPr>
        <w:t>３</w:t>
      </w:r>
      <w:r w:rsidRPr="002957B5" w:rsidR="009E4B4E">
        <w:rPr>
          <w:rFonts w:hint="eastAsia"/>
        </w:rPr>
        <w:t xml:space="preserve">　</w:t>
      </w:r>
      <w:r w:rsidRPr="0075335E">
        <w:rPr>
          <w:rStyle w:val="2-30"/>
          <w:rFonts w:hint="eastAsia"/>
        </w:rPr>
        <w:t>きわめてたやすく</w:t>
      </w:r>
    </w:p>
    <w:p w:rsidRPr="002957B5" w:rsidR="009E4B4E" w:rsidP="009E4B4E" w:rsidRDefault="009E4B4E" w14:paraId="5910DDDF" w14:textId="4C2435CB">
      <w:pPr>
        <w:wordWrap w:val="0"/>
        <w:overflowPunct w:val="0"/>
        <w:spacing w:line="400" w:lineRule="exact"/>
        <w:ind w:firstLine="420" w:firstLineChars="200"/>
        <w:textAlignment w:val="baseline"/>
        <w:rPr>
          <w:color w:val="000000"/>
        </w:rPr>
      </w:pPr>
      <w:r w:rsidRPr="002957B5">
        <w:rPr>
          <w:rFonts w:hint="eastAsia"/>
          <w:color w:val="000000"/>
        </w:rPr>
        <w:t xml:space="preserve">　　　　　　　　</w:t>
      </w:r>
      <w:r w:rsidRPr="002957B5" w:rsidR="00D81549">
        <w:rPr>
          <w:rFonts w:hint="eastAsia"/>
          <w:color w:val="000000"/>
        </w:rPr>
        <w:t xml:space="preserve">　　　</w:t>
      </w:r>
      <w:r w:rsidRPr="002F673D">
        <w:rPr>
          <w:rStyle w:val="2-3-10"/>
          <w:rFonts w:hint="eastAsia"/>
        </w:rPr>
        <w:t>４</w:t>
      </w:r>
      <w:r w:rsidRPr="002957B5">
        <w:rPr>
          <w:rFonts w:hint="eastAsia"/>
          <w:color w:val="000000"/>
        </w:rPr>
        <w:t xml:space="preserve">　</w:t>
      </w:r>
      <w:r w:rsidRPr="0075335E" w:rsidR="00D81549">
        <w:rPr>
          <w:rStyle w:val="2-30"/>
          <w:rFonts w:hint="eastAsia"/>
        </w:rPr>
        <w:t>すぐに目標を定めて</w:t>
      </w:r>
    </w:p>
    <w:p w:rsidRPr="002957B5" w:rsidR="009E4B4E" w:rsidP="009E4B4E" w:rsidRDefault="009E4B4E" w14:paraId="771CAA65" w14:textId="7859971B">
      <w:pPr>
        <w:wordWrap w:val="0"/>
        <w:overflowPunct w:val="0"/>
        <w:spacing w:line="400" w:lineRule="exact"/>
        <w:ind w:firstLine="420" w:firstLineChars="200"/>
        <w:textAlignment w:val="baseline"/>
        <w:rPr>
          <w:color w:val="000000"/>
        </w:rPr>
      </w:pPr>
      <w:r w:rsidRPr="002957B5">
        <w:rPr>
          <w:rFonts w:hint="eastAsia"/>
          <w:color w:val="000000"/>
        </w:rPr>
        <w:t xml:space="preserve">　　　　　　　　</w:t>
      </w:r>
      <w:r w:rsidRPr="002957B5" w:rsidR="00D81549">
        <w:rPr>
          <w:rFonts w:hint="eastAsia"/>
          <w:color w:val="000000"/>
        </w:rPr>
        <w:t xml:space="preserve">　　　</w:t>
      </w:r>
      <w:r w:rsidRPr="002F673D">
        <w:rPr>
          <w:rStyle w:val="2-3-10"/>
          <w:rFonts w:hint="eastAsia"/>
        </w:rPr>
        <w:t>５</w:t>
      </w:r>
      <w:r w:rsidRPr="002957B5">
        <w:rPr>
          <w:rFonts w:hint="eastAsia"/>
          <w:color w:val="000000"/>
        </w:rPr>
        <w:t xml:space="preserve">　</w:t>
      </w:r>
      <w:r w:rsidRPr="0075335E" w:rsidR="00D81549">
        <w:rPr>
          <w:rStyle w:val="2-30"/>
          <w:rFonts w:hint="eastAsia"/>
        </w:rPr>
        <w:t>まったく余裕なしに</w:t>
      </w:r>
    </w:p>
    <w:p w:rsidRPr="002957B5" w:rsidR="009E4B4E" w:rsidP="009E4B4E" w:rsidRDefault="009E4B4E" w14:paraId="21C1E499" w14:textId="27FDB86F">
      <w:pPr>
        <w:wordWrap w:val="0"/>
        <w:overflowPunct w:val="0"/>
        <w:spacing w:line="400" w:lineRule="exact"/>
        <w:textAlignment w:val="baseline"/>
        <w:rPr>
          <w:color w:val="000000"/>
        </w:rPr>
      </w:pPr>
    </w:p>
    <w:p w:rsidRPr="002957B5" w:rsidR="009E4B4E" w:rsidP="009E4B4E" w:rsidRDefault="009E4B4E" w14:paraId="266B7775" w14:textId="4FF2DFED">
      <w:pPr>
        <w:wordWrap w:val="0"/>
        <w:overflowPunct w:val="0"/>
        <w:spacing w:line="400" w:lineRule="exact"/>
        <w:ind w:firstLine="420" w:firstLineChars="200"/>
        <w:textAlignment w:val="baseline"/>
        <w:rPr>
          <w:color w:val="000000"/>
        </w:rPr>
      </w:pPr>
      <w:r w:rsidRPr="002957B5">
        <w:rPr>
          <w:rFonts w:hint="eastAsia"/>
          <w:color w:val="000000"/>
        </w:rPr>
        <w:t xml:space="preserve">　　　　　　　　</w:t>
      </w:r>
      <w:r w:rsidRPr="002F673D">
        <w:rPr>
          <w:rStyle w:val="2-3-10"/>
          <w:rFonts w:hint="eastAsia"/>
        </w:rPr>
        <w:t>１</w:t>
      </w:r>
      <w:r w:rsidRPr="002957B5">
        <w:rPr>
          <w:rFonts w:hint="eastAsia"/>
          <w:color w:val="000000"/>
        </w:rPr>
        <w:t xml:space="preserve">　</w:t>
      </w:r>
      <w:r w:rsidRPr="0075335E" w:rsidR="00D81549">
        <w:rPr>
          <w:rStyle w:val="2-30"/>
          <w:rFonts w:hint="eastAsia"/>
        </w:rPr>
        <w:t>様々に解釈した</w:t>
      </w:r>
    </w:p>
    <w:p w:rsidRPr="002957B5" w:rsidR="009E4B4E" w:rsidP="009E4B4E" w:rsidRDefault="009E4B4E" w14:paraId="03D28DFD" w14:textId="799B735D">
      <w:pPr>
        <w:wordWrap w:val="0"/>
        <w:overflowPunct w:val="0"/>
        <w:spacing w:line="400" w:lineRule="exact"/>
        <w:ind w:firstLine="420" w:firstLineChars="200"/>
        <w:textAlignment w:val="baseline"/>
        <w:rPr>
          <w:color w:val="000000"/>
        </w:rPr>
      </w:pPr>
      <w:r w:rsidRPr="002957B5">
        <w:rPr>
          <w:rFonts w:hint="eastAsia"/>
          <w:color w:val="000000"/>
        </w:rPr>
        <w:t xml:space="preserve">　　　　　　　　</w:t>
      </w:r>
      <w:r w:rsidRPr="002F673D">
        <w:rPr>
          <w:rStyle w:val="2-3-10"/>
          <w:rFonts w:hint="eastAsia"/>
        </w:rPr>
        <w:t>２</w:t>
      </w:r>
      <w:r w:rsidRPr="002957B5">
        <w:rPr>
          <w:rFonts w:hint="eastAsia"/>
          <w:color w:val="000000"/>
        </w:rPr>
        <w:t xml:space="preserve">　</w:t>
      </w:r>
      <w:r w:rsidRPr="0075335E" w:rsidR="00D81549">
        <w:rPr>
          <w:rStyle w:val="2-30"/>
          <w:rFonts w:hint="eastAsia"/>
        </w:rPr>
        <w:t>繰り返し考えた</w:t>
      </w:r>
    </w:p>
    <w:p w:rsidRPr="002957B5" w:rsidR="009E4B4E" w:rsidP="009E4B4E" w:rsidRDefault="00DC19CA" w14:paraId="3F9DC527" w14:textId="5F2F5A36">
      <w:pPr>
        <w:wordWrap w:val="0"/>
        <w:overflowPunct w:val="0"/>
        <w:spacing w:line="400" w:lineRule="exact"/>
        <w:ind w:firstLine="420" w:firstLineChars="200"/>
        <w:textAlignment w:val="baseline"/>
        <w:rPr>
          <w:color w:val="000000"/>
        </w:rPr>
      </w:pPr>
      <w:r w:rsidRPr="0075335E">
        <w:rPr>
          <w:rStyle w:val="2-4-10"/>
          <w:rFonts w:hint="eastAsia"/>
          <w:noProof/>
        </w:rPr>
        <mc:AlternateContent>
          <mc:Choice Requires="wps">
            <w:drawing>
              <wp:anchor distT="0" distB="0" distL="114300" distR="114300" simplePos="0" relativeHeight="251658240" behindDoc="0" locked="0" layoutInCell="1" allowOverlap="1" wp14:anchorId="55886026" wp14:editId="3829E4D1">
                <wp:simplePos x="0" y="0"/>
                <wp:positionH relativeFrom="column">
                  <wp:posOffset>-236855</wp:posOffset>
                </wp:positionH>
                <wp:positionV relativeFrom="paragraph">
                  <wp:posOffset>666115</wp:posOffset>
                </wp:positionV>
                <wp:extent cx="90805" cy="1257300"/>
                <wp:effectExtent l="7303" t="0" r="11747" b="11748"/>
                <wp:wrapNone/>
                <wp:docPr id="30" name="AutoShape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90805" cy="1257300"/>
                        </a:xfrm>
                        <a:prstGeom prst="leftBrace">
                          <a:avLst>
                            <a:gd name="adj1" fmla="val 11538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a="http://schemas.openxmlformats.org/drawingml/2006/main">
            <w:pict>
              <v:shape id="AutoShape 284" style="position:absolute;margin-left:-18.65pt;margin-top:52.45pt;width:7.15pt;height:99pt;rotation:9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" w14:anchorId="2D093DB9">
                <v:textbox inset="5.85pt,.7pt,5.85pt,.7pt"/>
              </v:shape>
            </w:pict>
          </mc:Fallback>
        </mc:AlternateContent>
      </w:r>
      <w:r w:rsidRPr="0075335E" w:rsidR="009E4B4E">
        <w:rPr>
          <w:rStyle w:val="2-4-10"/>
          <w:rFonts w:hint="eastAsia"/>
        </w:rPr>
        <w:t xml:space="preserve">ⓑ　</w:t>
      </w:r>
      <w:r w:rsidRPr="0075335E" w:rsidR="00D81549">
        <w:rPr>
          <w:rStyle w:val="2-4-10"/>
          <w:rFonts w:hint="eastAsia"/>
        </w:rPr>
        <w:t>反芻した</w:t>
      </w:r>
      <w:r w:rsidRPr="002957B5" w:rsidR="009E4B4E">
        <w:rPr>
          <w:rFonts w:hint="eastAsia"/>
          <w:color w:val="000000"/>
        </w:rPr>
        <w:t xml:space="preserve">　　</w:t>
      </w:r>
      <w:r w:rsidRPr="002F673D" w:rsidR="009E4B4E">
        <w:rPr>
          <w:rStyle w:val="2-3-10"/>
          <w:rFonts w:hint="eastAsia"/>
        </w:rPr>
        <w:t>３</w:t>
      </w:r>
      <w:r w:rsidRPr="002957B5" w:rsidR="009E4B4E">
        <w:rPr>
          <w:rFonts w:hint="eastAsia"/>
          <w:color w:val="000000"/>
        </w:rPr>
        <w:t xml:space="preserve">　</w:t>
      </w:r>
      <w:r w:rsidRPr="0075335E" w:rsidR="00D81549">
        <w:rPr>
          <w:rStyle w:val="2-30"/>
          <w:rFonts w:hint="eastAsia"/>
        </w:rPr>
        <w:t>好ましく感じた</w:t>
      </w:r>
    </w:p>
    <w:p w:rsidRPr="002957B5" w:rsidR="009E4B4E" w:rsidP="009E4B4E" w:rsidRDefault="009E4B4E" w14:paraId="22A14362" w14:textId="7EED908B">
      <w:pPr>
        <w:wordWrap w:val="0"/>
        <w:overflowPunct w:val="0"/>
        <w:spacing w:line="400" w:lineRule="exact"/>
        <w:ind w:firstLine="420" w:firstLineChars="200"/>
        <w:textAlignment w:val="baseline"/>
        <w:rPr>
          <w:color w:val="000000"/>
        </w:rPr>
      </w:pPr>
      <w:r w:rsidRPr="002957B5">
        <w:rPr>
          <w:rFonts w:hint="eastAsia"/>
          <w:color w:val="000000"/>
        </w:rPr>
        <w:t xml:space="preserve">　　　　　　　　</w:t>
      </w:r>
      <w:r w:rsidRPr="002F673D">
        <w:rPr>
          <w:rStyle w:val="2-3-10"/>
          <w:rFonts w:hint="eastAsia"/>
        </w:rPr>
        <w:t>４</w:t>
      </w:r>
      <w:r w:rsidRPr="002957B5">
        <w:rPr>
          <w:rFonts w:hint="eastAsia"/>
          <w:color w:val="000000"/>
        </w:rPr>
        <w:t xml:space="preserve">　</w:t>
      </w:r>
      <w:r w:rsidRPr="0075335E" w:rsidR="00D81549">
        <w:rPr>
          <w:rStyle w:val="2-30"/>
          <w:rFonts w:hint="eastAsia"/>
        </w:rPr>
        <w:t>一つずつ検証した</w:t>
      </w:r>
    </w:p>
    <w:p w:rsidRPr="002957B5" w:rsidR="009E4B4E" w:rsidP="009E4B4E" w:rsidRDefault="009E4B4E" w14:paraId="1FA2D4C1" w14:textId="0F5B5587">
      <w:pPr>
        <w:wordWrap w:val="0"/>
        <w:overflowPunct w:val="0"/>
        <w:spacing w:line="400" w:lineRule="exact"/>
        <w:ind w:firstLine="420" w:firstLineChars="200"/>
        <w:textAlignment w:val="baseline"/>
        <w:rPr>
          <w:color w:val="000000"/>
        </w:rPr>
      </w:pPr>
      <w:r w:rsidRPr="002957B5">
        <w:rPr>
          <w:rFonts w:hint="eastAsia"/>
          <w:color w:val="000000"/>
        </w:rPr>
        <w:t xml:space="preserve">　　　　　　　　</w:t>
      </w:r>
      <w:r w:rsidRPr="002F673D">
        <w:rPr>
          <w:rStyle w:val="2-3-10"/>
          <w:rFonts w:hint="eastAsia"/>
        </w:rPr>
        <w:t>５</w:t>
      </w:r>
      <w:r w:rsidRPr="002957B5">
        <w:rPr>
          <w:rFonts w:hint="eastAsia"/>
          <w:color w:val="000000"/>
        </w:rPr>
        <w:t xml:space="preserve">　</w:t>
      </w:r>
      <w:r w:rsidRPr="0075335E" w:rsidR="00D81549">
        <w:rPr>
          <w:rStyle w:val="2-30"/>
          <w:rFonts w:hint="eastAsia"/>
        </w:rPr>
        <w:t>心に刻んだ</w:t>
      </w:r>
    </w:p>
    <w:p w:rsidRPr="001B245B" w:rsidR="009E4B4E" w:rsidP="009E4B4E" w:rsidRDefault="009E4B4E" w14:paraId="44C8B4E6" w14:textId="0D1406C6">
      <w:pPr>
        <w:wordWrap w:val="0"/>
        <w:overflowPunct w:val="0"/>
        <w:spacing w:line="400" w:lineRule="exact"/>
        <w:textAlignment w:val="baseline"/>
        <w:rPr>
          <w:color w:val="000000"/>
        </w:rPr>
      </w:pPr>
    </w:p>
    <w:p w:rsidRPr="002957B5" w:rsidR="009E4B4E" w:rsidP="00D81549" w:rsidRDefault="009E4B4E" w14:paraId="37C87F90" w14:textId="42158527">
      <w:pPr>
        <w:wordWrap w:val="0"/>
        <w:overflowPunct w:val="0"/>
        <w:spacing w:line="400" w:lineRule="exact"/>
        <w:ind w:firstLine="420" w:firstLineChars="200"/>
        <w:textAlignment w:val="baseline"/>
        <w:rPr>
          <w:color w:val="000000"/>
        </w:rPr>
      </w:pPr>
      <w:r w:rsidRPr="002957B5">
        <w:rPr>
          <w:rFonts w:hint="eastAsia"/>
          <w:color w:val="000000"/>
        </w:rPr>
        <w:t xml:space="preserve">　　　　　　　　</w:t>
      </w:r>
      <w:r w:rsidRPr="002957B5" w:rsidR="00DC19CA">
        <w:rPr>
          <w:rFonts w:hint="eastAsia"/>
          <w:color w:val="000000"/>
        </w:rPr>
        <w:t xml:space="preserve">　　　　　</w:t>
      </w:r>
      <w:r w:rsidRPr="002957B5">
        <w:rPr>
          <w:rFonts w:hint="eastAsia"/>
          <w:color w:val="000000"/>
        </w:rPr>
        <w:t xml:space="preserve">　</w:t>
      </w:r>
    </w:p>
    <w:p w:rsidRPr="002957B5" w:rsidR="009E4B4E" w:rsidP="009E4B4E" w:rsidRDefault="009E4B4E" w14:paraId="21D28B3C" w14:textId="3F845CFE">
      <w:pPr>
        <w:wordWrap w:val="0"/>
        <w:overflowPunct w:val="0"/>
        <w:spacing w:line="400" w:lineRule="exact"/>
        <w:ind w:left="420" w:hanging="420" w:hangingChars="200"/>
        <w:textAlignment w:val="baseline"/>
        <w:rPr>
          <w:color w:val="000000"/>
        </w:rPr>
      </w:pPr>
      <w:r w:rsidRPr="002957B5">
        <w:rPr>
          <w:rFonts w:ascii="MS Gothic" w:hAnsi="MS Gothic" w:eastAsia="MS Gothic"/>
          <w:color w:val="000000"/>
        </w:rPr>
        <w:br w:type="page"/>
      </w:r>
      <w:commentRangeStart w:id="8"/>
      <w:r w:rsidRPr="002F673D">
        <w:rPr>
          <w:rStyle w:val="2-10"/>
          <w:rFonts w:hint="eastAsia"/>
        </w:rPr>
        <w:t>問</w:t>
      </w:r>
      <w:r w:rsidRPr="002F673D" w:rsidR="00453D73">
        <w:rPr>
          <w:rStyle w:val="2-10"/>
          <w:rFonts w:hint="eastAsia"/>
        </w:rPr>
        <w:t>２</w:t>
      </w:r>
      <w:commentRangeEnd w:id="8"/>
      <w:r w:rsidRPr="002F673D" w:rsidR="00511E05">
        <w:rPr>
          <w:rStyle w:val="2-10"/>
        </w:rPr>
        <w:commentReference w:id="8"/>
      </w:r>
      <w:r w:rsidRPr="002957B5">
        <w:rPr>
          <w:rFonts w:hint="eastAsia"/>
          <w:color w:val="000000"/>
        </w:rPr>
        <w:t xml:space="preserve">　</w:t>
      </w:r>
      <w:r w:rsidRPr="002F673D">
        <w:rPr>
          <w:rStyle w:val="2-20"/>
          <w:rFonts w:hint="eastAsia"/>
        </w:rPr>
        <w:t>傍線部(</w:t>
      </w:r>
      <w:r w:rsidR="002F673D">
        <w:rPr>
          <w:rStyle w:val="2-20"/>
          <w:rFonts w:hint="eastAsia"/>
        </w:rPr>
        <w:t>ア</w:t>
      </w:r>
      <w:r w:rsidRPr="002F673D">
        <w:rPr>
          <w:rStyle w:val="2-20"/>
          <w:rFonts w:hint="eastAsia"/>
        </w:rPr>
        <w:t>)とあるが、</w:t>
      </w:r>
      <w:r w:rsidRPr="002F673D" w:rsidR="00011C4F">
        <w:rPr>
          <w:rStyle w:val="2-20"/>
          <w:rFonts w:hint="eastAsia"/>
        </w:rPr>
        <w:t>こ</w:t>
      </w:r>
      <w:r w:rsidRPr="002F673D" w:rsidR="00DC19CA">
        <w:rPr>
          <w:rStyle w:val="2-20"/>
          <w:rFonts w:hint="eastAsia"/>
        </w:rPr>
        <w:t>のときの</w:t>
      </w:r>
      <w:r w:rsidRPr="002F673D" w:rsidR="00D81549">
        <w:rPr>
          <w:rStyle w:val="2-20"/>
          <w:rFonts w:hint="eastAsia"/>
        </w:rPr>
        <w:t>「私」</w:t>
      </w:r>
      <w:r w:rsidRPr="002F673D" w:rsidR="00DC19CA">
        <w:rPr>
          <w:rStyle w:val="2-20"/>
          <w:rFonts w:hint="eastAsia"/>
        </w:rPr>
        <w:t>の心情</w:t>
      </w:r>
      <w:r w:rsidRPr="002F673D" w:rsidR="00CB56A7">
        <w:rPr>
          <w:rStyle w:val="2-20"/>
          <w:rFonts w:hint="eastAsia"/>
        </w:rPr>
        <w:t>を</w:t>
      </w:r>
      <w:commentRangeStart w:id="9"/>
      <w:r w:rsidRPr="002F673D" w:rsidR="00E36E78">
        <w:rPr>
          <w:rStyle w:val="2-20"/>
          <w:rFonts w:hint="eastAsia"/>
        </w:rPr>
        <w:t>九十</w:t>
      </w:r>
      <w:r w:rsidRPr="002F673D" w:rsidR="00011C4F">
        <w:rPr>
          <w:rStyle w:val="2-20"/>
          <w:rFonts w:hint="eastAsia"/>
        </w:rPr>
        <w:t>字</w:t>
      </w:r>
      <w:commentRangeEnd w:id="9"/>
      <w:r w:rsidRPr="002F673D" w:rsidR="00E36E78">
        <w:rPr>
          <w:rStyle w:val="2-20"/>
        </w:rPr>
        <w:commentReference w:id="9"/>
      </w:r>
      <w:r w:rsidRPr="002F673D" w:rsidR="00011C4F">
        <w:rPr>
          <w:rStyle w:val="2-20"/>
          <w:rFonts w:hint="eastAsia"/>
        </w:rPr>
        <w:t>以内で説明せよ。</w:t>
      </w:r>
    </w:p>
    <w:p w:rsidRPr="002957B5" w:rsidR="00E21219" w:rsidP="00E21219" w:rsidRDefault="00E21219" w14:paraId="6B216FF1" w14:textId="77777777">
      <w:pPr>
        <w:wordWrap w:val="0"/>
        <w:overflowPunct w:val="0"/>
        <w:spacing w:line="400" w:lineRule="exact"/>
        <w:textAlignment w:val="baseline"/>
        <w:rPr>
          <w:color w:val="000000"/>
        </w:rPr>
      </w:pPr>
      <w:r w:rsidRPr="002957B5">
        <w:rPr>
          <w:rFonts w:hint="eastAsia"/>
          <w:color w:val="000000"/>
        </w:rPr>
        <w:t xml:space="preserve">　　【下書き用】</w:t>
      </w:r>
    </w:p>
    <w:p w:rsidRPr="002957B5" w:rsidR="00E21219" w:rsidP="00E21219" w:rsidRDefault="00D81549" w14:paraId="7CD0575A" w14:textId="10C3DCD2">
      <w:pPr>
        <w:wordWrap w:val="0"/>
        <w:overflowPunct w:val="0"/>
        <w:spacing w:line="400" w:lineRule="exact"/>
        <w:textAlignment w:val="baseline"/>
        <w:rPr>
          <w:color w:val="000000"/>
        </w:rPr>
      </w:pPr>
      <w:r w:rsidRPr="002957B5">
        <w:rPr>
          <w:rFonts w:hint="eastAsia"/>
          <w:color w:val="000000"/>
        </w:rPr>
        <w:t xml:space="preserve">　　</w:t>
      </w:r>
    </w:p>
    <w:p w:rsidRPr="002957B5" w:rsidR="00E21219" w:rsidP="00E21219" w:rsidRDefault="00E21219" w14:paraId="5FB40803" w14:textId="77777777">
      <w:pPr>
        <w:wordWrap w:val="0"/>
        <w:overflowPunct w:val="0"/>
        <w:spacing w:line="400" w:lineRule="exact"/>
        <w:textAlignment w:val="baseline"/>
        <w:rPr>
          <w:color w:val="000000"/>
        </w:rPr>
      </w:pPr>
    </w:p>
    <w:p w:rsidRPr="002957B5" w:rsidR="00E21219" w:rsidP="00E21219" w:rsidRDefault="00E21219" w14:paraId="18A43FB9" w14:textId="77777777">
      <w:pPr>
        <w:wordWrap w:val="0"/>
        <w:overflowPunct w:val="0"/>
        <w:spacing w:line="400" w:lineRule="exact"/>
        <w:textAlignment w:val="baseline"/>
        <w:rPr>
          <w:color w:val="000000"/>
        </w:rPr>
      </w:pPr>
    </w:p>
    <w:p w:rsidRPr="002957B5" w:rsidR="00E21219" w:rsidP="00E21219" w:rsidRDefault="00E21219" w14:paraId="702D4D82" w14:textId="2FD6EE16">
      <w:pPr>
        <w:wordWrap w:val="0"/>
        <w:overflowPunct w:val="0"/>
        <w:spacing w:line="400" w:lineRule="exact"/>
        <w:textAlignment w:val="baseline"/>
        <w:rPr>
          <w:color w:val="000000"/>
        </w:rPr>
      </w:pPr>
    </w:p>
    <w:p w:rsidRPr="002957B5" w:rsidR="00E21219" w:rsidP="00E21219" w:rsidRDefault="00342526" w14:paraId="15036200" w14:textId="67F1E5D9">
      <w:pPr>
        <w:wordWrap w:val="0"/>
        <w:overflowPunct w:val="0"/>
        <w:spacing w:line="400" w:lineRule="exact"/>
        <w:textAlignment w:val="baseline"/>
        <w:rPr>
          <w:rFonts w:ascii="MS Gothic" w:hAnsi="MS Gothic" w:eastAsia="MS Gothic"/>
          <w:color w:val="000000"/>
        </w:rPr>
      </w:pPr>
      <w:r>
        <w:rPr>
          <w:noProof/>
          <w:color w:val="000000"/>
        </w:rPr>
        <w:object w:dxaOrig="1440" w:dyaOrig="1440" w14:anchorId="6283E4ED">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2056" style="position:absolute;left:0;text-align:left;margin-left:-2.3pt;margin-top:13.6pt;width:67.85pt;height:588.65pt;z-index:-251658234" type="#_x0000_t75">
            <v:imagedata o:title="" r:id="rId15"/>
          </v:shape>
          <o:OLEObject Type="Embed" ProgID="Excel.Sheet.12" ShapeID="_x0000_s2056" DrawAspect="Content" ObjectID="_1798381960" r:id="rId16"/>
        </w:object>
      </w:r>
    </w:p>
    <w:p w:rsidRPr="002957B5" w:rsidR="00D81549" w:rsidP="00D81549" w:rsidRDefault="009E4B4E" w14:paraId="57AB336D" w14:textId="752FEFDB">
      <w:pPr>
        <w:wordWrap w:val="0"/>
        <w:overflowPunct w:val="0"/>
        <w:spacing w:line="400" w:lineRule="exact"/>
        <w:textAlignment w:val="baseline"/>
        <w:rPr>
          <w:color w:val="000000"/>
        </w:rPr>
      </w:pPr>
      <w:commentRangeStart w:id="10"/>
      <w:r w:rsidRPr="002F673D">
        <w:rPr>
          <w:rStyle w:val="2-10"/>
          <w:rFonts w:hint="eastAsia"/>
        </w:rPr>
        <w:t>問三</w:t>
      </w:r>
      <w:commentRangeEnd w:id="10"/>
      <w:r w:rsidRPr="002F673D" w:rsidR="00201B51">
        <w:rPr>
          <w:rStyle w:val="2-10"/>
        </w:rPr>
        <w:commentReference w:id="10"/>
      </w:r>
      <w:r w:rsidRPr="002957B5">
        <w:rPr>
          <w:rFonts w:hint="eastAsia"/>
          <w:color w:val="000000"/>
        </w:rPr>
        <w:t xml:space="preserve">　</w:t>
      </w:r>
      <w:r w:rsidRPr="002F673D">
        <w:rPr>
          <w:rStyle w:val="2-20"/>
          <w:rFonts w:hint="eastAsia"/>
        </w:rPr>
        <w:t>傍線部</w:t>
      </w:r>
      <w:r w:rsidRPr="002F673D" w:rsidR="00E56FF2">
        <w:rPr>
          <w:rStyle w:val="2-20"/>
          <w:rFonts w:hint="eastAsia"/>
        </w:rPr>
        <w:t>(</w:t>
      </w:r>
      <w:r w:rsidR="002F673D">
        <w:rPr>
          <w:rStyle w:val="2-20"/>
          <w:rFonts w:hint="eastAsia"/>
        </w:rPr>
        <w:t>イ</w:t>
      </w:r>
      <w:r w:rsidRPr="002F673D" w:rsidR="00E56FF2">
        <w:rPr>
          <w:rStyle w:val="2-20"/>
          <w:rFonts w:hint="eastAsia"/>
        </w:rPr>
        <w:t>)</w:t>
      </w:r>
      <w:r w:rsidRPr="002F673D" w:rsidR="00F4236E">
        <w:rPr>
          <w:rStyle w:val="2-20"/>
          <w:rFonts w:hint="eastAsia"/>
        </w:rPr>
        <w:t>と</w:t>
      </w:r>
      <w:r w:rsidRPr="002F673D">
        <w:rPr>
          <w:rStyle w:val="2-20"/>
          <w:rFonts w:hint="eastAsia"/>
        </w:rPr>
        <w:t>あるが、</w:t>
      </w:r>
      <w:r w:rsidRPr="002F673D" w:rsidR="00D81549">
        <w:rPr>
          <w:rStyle w:val="2-20"/>
          <w:rFonts w:hint="eastAsia"/>
        </w:rPr>
        <w:t>管理人が示した「親しげな態度」とはどのような態度か。九十字以内で説明せよ。</w:t>
      </w:r>
    </w:p>
    <w:p w:rsidRPr="002957B5" w:rsidR="00D81549" w:rsidP="00D81549" w:rsidRDefault="00D81549" w14:paraId="659635F1" w14:textId="5DE0CBCA">
      <w:pPr>
        <w:wordWrap w:val="0"/>
        <w:overflowPunct w:val="0"/>
        <w:spacing w:line="400" w:lineRule="exact"/>
        <w:ind w:left="420" w:hanging="420" w:hangingChars="200"/>
        <w:textAlignment w:val="baseline"/>
        <w:rPr>
          <w:color w:val="000000"/>
        </w:rPr>
      </w:pPr>
      <w:r w:rsidRPr="002957B5">
        <w:rPr>
          <w:rFonts w:hint="eastAsia"/>
          <w:color w:val="000000"/>
        </w:rPr>
        <w:t xml:space="preserve">　　【下書き用】</w:t>
      </w:r>
    </w:p>
    <w:p w:rsidRPr="002957B5" w:rsidR="00D81549" w:rsidP="00EC5C90" w:rsidRDefault="00D81549" w14:paraId="7EE729F1" w14:textId="76FC6903">
      <w:pPr>
        <w:wordWrap w:val="0"/>
        <w:overflowPunct w:val="0"/>
        <w:spacing w:line="400" w:lineRule="exact"/>
        <w:ind w:left="420" w:hanging="420" w:hangingChars="200"/>
        <w:textAlignment w:val="baseline"/>
        <w:rPr>
          <w:color w:val="000000"/>
        </w:rPr>
      </w:pPr>
      <w:r w:rsidRPr="002957B5">
        <w:rPr>
          <w:rFonts w:hint="eastAsia"/>
          <w:color w:val="000000"/>
        </w:rPr>
        <w:t xml:space="preserve">　　</w:t>
      </w:r>
    </w:p>
    <w:p w:rsidRPr="002957B5" w:rsidR="00D81549" w:rsidP="00EC5C90" w:rsidRDefault="00D81549" w14:paraId="2858D751" w14:textId="77777777">
      <w:pPr>
        <w:wordWrap w:val="0"/>
        <w:overflowPunct w:val="0"/>
        <w:spacing w:line="400" w:lineRule="exact"/>
        <w:ind w:left="420" w:hanging="420" w:hangingChars="200"/>
        <w:textAlignment w:val="baseline"/>
        <w:rPr>
          <w:color w:val="000000"/>
        </w:rPr>
      </w:pPr>
    </w:p>
    <w:p w:rsidRPr="002957B5" w:rsidR="00D81549" w:rsidRDefault="00342526" w14:paraId="181432FA" w14:textId="563C7218">
      <w:pPr>
        <w:widowControl/>
        <w:jc w:val="left"/>
        <w:rPr>
          <w:rFonts w:ascii="MS Gothic" w:hAnsi="MS Gothic" w:eastAsia="MS Gothic"/>
          <w:color w:val="000000"/>
        </w:rPr>
      </w:pPr>
      <w:r>
        <w:rPr>
          <w:noProof/>
          <w:color w:val="000000"/>
        </w:rPr>
        <w:object w:dxaOrig="1440" w:dyaOrig="1440" w14:anchorId="6283E4ED">
          <v:shape id="_x0000_s2057" style="position:absolute;margin-left:-38.05pt;margin-top:11.55pt;width:67.85pt;height:588.65pt;z-index:-251658233" type="#_x0000_t75">
            <v:imagedata o:title="" r:id="rId15"/>
          </v:shape>
          <o:OLEObject Type="Embed" ProgID="Excel.Sheet.12" ShapeID="_x0000_s2057" DrawAspect="Content" ObjectID="_1798381961" r:id="rId17"/>
        </w:object>
      </w:r>
      <w:r w:rsidRPr="002957B5" w:rsidR="00D81549">
        <w:rPr>
          <w:rFonts w:ascii="MS Gothic" w:hAnsi="MS Gothic" w:eastAsia="MS Gothic"/>
          <w:color w:val="000000"/>
        </w:rPr>
        <w:br w:type="page"/>
      </w:r>
    </w:p>
    <w:p w:rsidRPr="001B245B" w:rsidR="009E4B4E" w:rsidP="001B245B" w:rsidRDefault="009E4B4E" w14:paraId="22BA0E37" w14:textId="449B0498">
      <w:pPr>
        <w:wordWrap w:val="0"/>
        <w:overflowPunct w:val="0"/>
        <w:spacing w:line="400" w:lineRule="exact"/>
        <w:ind w:left="420" w:hanging="420" w:hangingChars="200"/>
        <w:textAlignment w:val="baseline"/>
        <w:rPr>
          <w:rFonts w:ascii="HGGothicE" w:hAnsi="HGGothicE" w:eastAsia="HGGothicE"/>
          <w:color w:val="000000"/>
        </w:rPr>
      </w:pPr>
      <w:r w:rsidRPr="002F673D">
        <w:rPr>
          <w:rStyle w:val="2-10"/>
          <w:rFonts w:hint="eastAsia"/>
        </w:rPr>
        <w:t>問四</w:t>
      </w:r>
      <w:r w:rsidRPr="002957B5">
        <w:rPr>
          <w:rFonts w:hint="eastAsia"/>
          <w:color w:val="000000"/>
        </w:rPr>
        <w:t xml:space="preserve">　</w:t>
      </w:r>
      <w:r w:rsidRPr="002F673D">
        <w:rPr>
          <w:rStyle w:val="2-20"/>
          <w:rFonts w:hint="eastAsia"/>
        </w:rPr>
        <w:t>傍線部(</w:t>
      </w:r>
      <w:r w:rsidR="002F673D">
        <w:rPr>
          <w:rStyle w:val="2-20"/>
          <w:rFonts w:hint="eastAsia"/>
        </w:rPr>
        <w:t>ウ</w:t>
      </w:r>
      <w:r w:rsidRPr="002F673D">
        <w:rPr>
          <w:rStyle w:val="2-20"/>
          <w:rFonts w:hint="eastAsia"/>
        </w:rPr>
        <w:t>)とあるが</w:t>
      </w:r>
      <w:r w:rsidRPr="002F673D" w:rsidR="004041A7">
        <w:rPr>
          <w:rStyle w:val="2-20"/>
          <w:rFonts w:hint="eastAsia"/>
        </w:rPr>
        <w:t>、</w:t>
      </w:r>
      <w:r w:rsidRPr="002F673D" w:rsidR="006A519A">
        <w:rPr>
          <w:rStyle w:val="2-20"/>
          <w:rFonts w:hint="eastAsia"/>
        </w:rPr>
        <w:t>この時の「私」の</w:t>
      </w:r>
      <w:r w:rsidRPr="002F673D" w:rsidR="00E21219">
        <w:rPr>
          <w:rStyle w:val="2-20"/>
          <w:rFonts w:hint="eastAsia"/>
        </w:rPr>
        <w:t>説明として</w:t>
      </w:r>
      <w:r w:rsidRPr="002F673D">
        <w:rPr>
          <w:rStyle w:val="2-20"/>
          <w:rFonts w:hint="eastAsia"/>
        </w:rPr>
        <w:t>最も</w:t>
      </w:r>
      <w:commentRangeStart w:id="11"/>
      <w:r w:rsidRPr="002F673D" w:rsidR="003E536C">
        <w:rPr>
          <w:rStyle w:val="2-20"/>
          <w:rFonts w:hint="eastAsia"/>
        </w:rPr>
        <w:t>適切</w:t>
      </w:r>
      <w:commentRangeEnd w:id="11"/>
      <w:r w:rsidRPr="002F673D" w:rsidR="003E536C">
        <w:rPr>
          <w:rStyle w:val="2-20"/>
        </w:rPr>
        <w:commentReference w:id="11"/>
      </w:r>
      <w:r w:rsidRPr="002F673D">
        <w:rPr>
          <w:rStyle w:val="2-20"/>
          <w:rFonts w:hint="eastAsia"/>
        </w:rPr>
        <w:t>なものを、次の１～</w:t>
      </w:r>
      <w:r w:rsidRPr="002F673D" w:rsidR="00511E05">
        <w:rPr>
          <w:rStyle w:val="2-20"/>
          <w:rFonts w:hint="eastAsia"/>
        </w:rPr>
        <w:t>５</w:t>
      </w:r>
      <w:r w:rsidRPr="002F673D">
        <w:rPr>
          <w:rStyle w:val="2-20"/>
          <w:rFonts w:hint="eastAsia"/>
        </w:rPr>
        <w:t>のうちから一つ選び、番号で答えよ。</w:t>
      </w:r>
    </w:p>
    <w:p w:rsidRPr="002957B5" w:rsidR="00E21219" w:rsidP="00E21219" w:rsidRDefault="009E4B4E" w14:paraId="258D129B" w14:textId="38C02E04">
      <w:pPr>
        <w:widowControl/>
        <w:wordWrap w:val="0"/>
        <w:ind w:left="630" w:leftChars="200" w:hanging="210" w:hangingChars="100"/>
        <w:jc w:val="left"/>
        <w:textAlignment w:val="baseline"/>
        <w:rPr>
          <w:rFonts w:cs="MS Mincho"/>
          <w:color w:val="000000"/>
        </w:rPr>
      </w:pPr>
      <w:r w:rsidRPr="0075335E">
        <w:rPr>
          <w:rStyle w:val="2-3-10"/>
          <w:rFonts w:hint="eastAsia"/>
        </w:rPr>
        <w:t>１</w:t>
      </w:r>
      <w:r w:rsidRPr="002957B5">
        <w:rPr>
          <w:rFonts w:hint="eastAsia"/>
          <w:color w:val="000000"/>
        </w:rPr>
        <w:t xml:space="preserve">　</w:t>
      </w:r>
      <w:r w:rsidRPr="002F673D" w:rsidR="006A519A">
        <w:rPr>
          <w:rStyle w:val="2-30"/>
          <w:rFonts w:hint="eastAsia"/>
        </w:rPr>
        <w:t>めずらしく親しげな態度を示した管理人との会話が頭を離れず、以前鳥の群れがねぐらに戻るのを見た光景と彼の語った話が一致したことによって、〈翠たち〉の由来に納得がいき、彼らの先祖がいたはずの遠い東南アジアの森に思いを馳せている。</w:t>
      </w:r>
    </w:p>
    <w:p w:rsidRPr="002957B5" w:rsidR="00E21219" w:rsidP="00E21219" w:rsidRDefault="00E21219" w14:paraId="300F9C80" w14:textId="07EBD833">
      <w:pPr>
        <w:widowControl/>
        <w:wordWrap w:val="0"/>
        <w:ind w:left="630" w:leftChars="200" w:hanging="210" w:hangingChars="100"/>
        <w:jc w:val="left"/>
        <w:textAlignment w:val="baseline"/>
        <w:rPr>
          <w:rFonts w:cs="MS Mincho"/>
          <w:color w:val="000000"/>
        </w:rPr>
      </w:pPr>
      <w:r w:rsidRPr="0075335E">
        <w:rPr>
          <w:rStyle w:val="2-3-10"/>
          <w:rFonts w:hint="eastAsia"/>
        </w:rPr>
        <w:t>２</w:t>
      </w:r>
      <w:r w:rsidRPr="002957B5">
        <w:rPr>
          <w:rFonts w:hint="eastAsia" w:cs="MS Mincho"/>
          <w:color w:val="000000"/>
        </w:rPr>
        <w:t xml:space="preserve">　</w:t>
      </w:r>
      <w:r w:rsidRPr="002F673D" w:rsidR="006A519A">
        <w:rPr>
          <w:rStyle w:val="2-30"/>
          <w:rFonts w:hint="eastAsia"/>
        </w:rPr>
        <w:t>室内に人がいても平気でえさを食べつづけるほど馴れてきた〈翠たち〉が、カメラのレンズには本能的な恐怖心を抱いている様子を見て、野生を受け継いでいることを実感し、植物が鬱蒼と茂ったベランダが彼らの故郷同然であることを願っている。</w:t>
      </w:r>
    </w:p>
    <w:p w:rsidRPr="002957B5" w:rsidR="001B245B" w:rsidP="001B245B" w:rsidRDefault="001B245B" w14:paraId="7D963CCD" w14:textId="77777777">
      <w:pPr>
        <w:widowControl/>
        <w:wordWrap w:val="0"/>
        <w:ind w:left="630" w:leftChars="200" w:hanging="210" w:hangingChars="100"/>
        <w:jc w:val="left"/>
        <w:textAlignment w:val="baseline"/>
        <w:rPr>
          <w:rFonts w:cs="MS Mincho"/>
          <w:color w:val="000000"/>
        </w:rPr>
      </w:pPr>
      <w:commentRangeStart w:id="12"/>
      <w:r w:rsidRPr="0075335E">
        <w:rPr>
          <w:rStyle w:val="2-3-10"/>
          <w:rFonts w:hint="eastAsia"/>
        </w:rPr>
        <w:t>２</w:t>
      </w:r>
      <w:commentRangeEnd w:id="12"/>
      <w:r w:rsidRPr="0075335E" w:rsidR="008E23D9">
        <w:rPr>
          <w:rStyle w:val="2-3-10"/>
        </w:rPr>
        <w:commentReference w:id="12"/>
      </w:r>
      <w:r w:rsidRPr="002957B5">
        <w:rPr>
          <w:rFonts w:hint="eastAsia" w:cs="MS Mincho"/>
          <w:color w:val="000000"/>
        </w:rPr>
        <w:t xml:space="preserve">　</w:t>
      </w:r>
      <w:r w:rsidRPr="002F673D">
        <w:rPr>
          <w:rStyle w:val="2-30"/>
          <w:rFonts w:hint="eastAsia"/>
        </w:rPr>
        <w:t>室内に人がいても平気でえさを食べつづけるほど馴れてきた〈翠たち〉が、カメラのレンズには本能的な恐怖心を抱いている様子を見て、野生を受け継いでいることを実感し、植物が鬱蒼と茂ったベランダが彼らの故郷同然であることを願っている。</w:t>
      </w:r>
    </w:p>
    <w:p w:rsidRPr="002F673D" w:rsidR="00E21219" w:rsidP="00E21219" w:rsidRDefault="00E21219" w14:paraId="5C26AD1D" w14:textId="21CF611F">
      <w:pPr>
        <w:widowControl/>
        <w:wordWrap w:val="0"/>
        <w:ind w:left="630" w:leftChars="200" w:hanging="210" w:hangingChars="100"/>
        <w:jc w:val="left"/>
        <w:textAlignment w:val="baseline"/>
        <w:rPr>
          <w:rStyle w:val="2-30"/>
        </w:rPr>
      </w:pPr>
      <w:r w:rsidRPr="0075335E">
        <w:rPr>
          <w:rStyle w:val="2-3-10"/>
          <w:rFonts w:hint="eastAsia"/>
        </w:rPr>
        <w:t>４</w:t>
      </w:r>
      <w:r w:rsidRPr="002957B5">
        <w:rPr>
          <w:rFonts w:hint="eastAsia" w:cs="MS Mincho"/>
          <w:color w:val="000000"/>
        </w:rPr>
        <w:t xml:space="preserve">　</w:t>
      </w:r>
      <w:r w:rsidRPr="002F673D" w:rsidR="006A519A">
        <w:rPr>
          <w:rStyle w:val="2-30"/>
          <w:rFonts w:hint="eastAsia"/>
        </w:rPr>
        <w:t>以前鳥の群れが飛んでいく光景を見て違和感を受けたが、管理人の話によってそれがインコの群れであったと気付き、熱帯の生息地におけるインコの鳴き声や姿を空想したことで、ベランダに置かれたアロエやハーブが草原のように思われている</w:t>
      </w:r>
    </w:p>
    <w:p w:rsidRPr="002957B5" w:rsidR="00E21219" w:rsidP="00E21219" w:rsidRDefault="00E21219" w14:paraId="52CC1DE1" w14:textId="17651415">
      <w:pPr>
        <w:widowControl/>
        <w:wordWrap w:val="0"/>
        <w:ind w:left="630" w:leftChars="200" w:hanging="210" w:hangingChars="100"/>
        <w:jc w:val="left"/>
        <w:textAlignment w:val="baseline"/>
        <w:rPr>
          <w:rFonts w:cs="MS Mincho"/>
          <w:color w:val="000000"/>
        </w:rPr>
      </w:pPr>
      <w:r w:rsidRPr="0075335E">
        <w:rPr>
          <w:rStyle w:val="2-3-10"/>
          <w:rFonts w:hint="eastAsia"/>
        </w:rPr>
        <w:t>５</w:t>
      </w:r>
      <w:r w:rsidRPr="002957B5">
        <w:rPr>
          <w:rFonts w:hint="eastAsia" w:cs="MS Mincho"/>
          <w:color w:val="000000"/>
        </w:rPr>
        <w:t xml:space="preserve">　</w:t>
      </w:r>
      <w:r w:rsidRPr="002F673D" w:rsidR="006A519A">
        <w:rPr>
          <w:rStyle w:val="2-30"/>
          <w:rFonts w:hint="eastAsia"/>
        </w:rPr>
        <w:t>管理人との会話が強く印象に残り、ベランダにやってくる〈翠たち〉にも先祖の遺伝子が受け継がれていることに興奮して、熱にうかされた頭の中で、泉の育てた植物が力強く繁茂するベランダに、インコがいる熱帯の森のイメージを重ねている。</w:t>
      </w:r>
    </w:p>
    <w:p w:rsidRPr="002957B5" w:rsidR="009E4B4E" w:rsidP="00E21219" w:rsidRDefault="009E4B4E" w14:paraId="415CAD4A" w14:textId="7E1277DB">
      <w:pPr>
        <w:wordWrap w:val="0"/>
        <w:overflowPunct w:val="0"/>
        <w:spacing w:line="400" w:lineRule="exact"/>
        <w:ind w:left="630" w:leftChars="200" w:hanging="210" w:hangingChars="100"/>
        <w:textAlignment w:val="baseline"/>
        <w:rPr>
          <w:color w:val="000000"/>
        </w:rPr>
      </w:pPr>
    </w:p>
    <w:p w:rsidRPr="002957B5" w:rsidR="00E21219" w:rsidRDefault="00E21219" w14:paraId="52878AC5" w14:textId="687064B4">
      <w:pPr>
        <w:widowControl/>
        <w:jc w:val="left"/>
        <w:rPr>
          <w:color w:val="000000"/>
        </w:rPr>
      </w:pPr>
      <w:r w:rsidRPr="002957B5">
        <w:rPr>
          <w:color w:val="000000"/>
        </w:rPr>
        <w:br w:type="page"/>
      </w:r>
    </w:p>
    <w:p w:rsidRPr="002957B5" w:rsidR="00DF1F97" w:rsidP="00DF1F97" w:rsidRDefault="009E4B4E" w14:paraId="249DD425" w14:textId="0A8EBC18">
      <w:pPr>
        <w:wordWrap w:val="0"/>
        <w:overflowPunct w:val="0"/>
        <w:spacing w:line="400" w:lineRule="exact"/>
        <w:textAlignment w:val="baseline"/>
        <w:rPr>
          <w:color w:val="000000"/>
        </w:rPr>
      </w:pPr>
      <w:r w:rsidRPr="002F673D">
        <w:rPr>
          <w:rStyle w:val="2-10"/>
          <w:rFonts w:hint="eastAsia"/>
        </w:rPr>
        <w:t>問五</w:t>
      </w:r>
      <w:r w:rsidRPr="002957B5">
        <w:rPr>
          <w:rFonts w:hint="eastAsia"/>
          <w:color w:val="000000"/>
        </w:rPr>
        <w:t xml:space="preserve">　</w:t>
      </w:r>
      <w:r w:rsidRPr="002F673D" w:rsidR="00DF1F97">
        <w:rPr>
          <w:rStyle w:val="2-20"/>
          <w:rFonts w:hint="eastAsia"/>
        </w:rPr>
        <w:t>【文章</w:t>
      </w:r>
      <w:r w:rsidRPr="002F673D" w:rsidR="001B129E">
        <w:rPr>
          <w:rStyle w:val="2-20"/>
          <w:rFonts w:hint="eastAsia"/>
        </w:rPr>
        <w:t>Ⅰ</w:t>
      </w:r>
      <w:r w:rsidRPr="002F673D" w:rsidR="00DF1F97">
        <w:rPr>
          <w:rStyle w:val="2-20"/>
          <w:rFonts w:hint="eastAsia"/>
        </w:rPr>
        <w:t>】の表現に関する説明として</w:t>
      </w:r>
      <w:commentRangeStart w:id="13"/>
      <w:r w:rsidRPr="002F673D" w:rsidR="00DF1F97">
        <w:rPr>
          <w:rStyle w:val="2-20"/>
          <w:rFonts w:hint="eastAsia"/>
        </w:rPr>
        <w:t>適当でない</w:t>
      </w:r>
      <w:commentRangeEnd w:id="13"/>
      <w:r w:rsidRPr="002F673D" w:rsidR="00363713">
        <w:rPr>
          <w:rStyle w:val="2-20"/>
        </w:rPr>
        <w:commentReference w:id="13"/>
      </w:r>
      <w:r w:rsidRPr="002F673D" w:rsidR="00DF1F97">
        <w:rPr>
          <w:rStyle w:val="2-20"/>
          <w:rFonts w:hint="eastAsia"/>
        </w:rPr>
        <w:t>ものを、次の</w:t>
      </w:r>
      <w:commentRangeStart w:id="14"/>
      <w:r w:rsidRPr="002F673D" w:rsidR="00DF1F97">
        <w:rPr>
          <w:rStyle w:val="2-20"/>
          <w:rFonts w:hint="eastAsia"/>
        </w:rPr>
        <w:t>１～５</w:t>
      </w:r>
      <w:commentRangeEnd w:id="14"/>
      <w:r w:rsidRPr="002F673D" w:rsidR="00511E05">
        <w:rPr>
          <w:rStyle w:val="2-20"/>
        </w:rPr>
        <w:commentReference w:id="14"/>
      </w:r>
      <w:r w:rsidRPr="002F673D" w:rsidR="00DF1F97">
        <w:rPr>
          <w:rStyle w:val="2-20"/>
          <w:rFonts w:hint="eastAsia"/>
        </w:rPr>
        <w:t>のうちから一つ選び、番号で答えよ。</w:t>
      </w:r>
    </w:p>
    <w:p w:rsidRPr="002957B5" w:rsidR="00DF1F97" w:rsidP="00DF1F97" w:rsidRDefault="00DF1F97" w14:paraId="55E059C5" w14:textId="15CC660D">
      <w:pPr>
        <w:spacing w:line="400" w:lineRule="exact"/>
        <w:ind w:left="630" w:leftChars="200" w:hanging="210" w:hangingChars="100"/>
        <w:rPr>
          <w:color w:val="000000"/>
        </w:rPr>
      </w:pPr>
      <w:r w:rsidRPr="002F673D">
        <w:rPr>
          <w:rStyle w:val="2-3-10"/>
          <w:rFonts w:hint="eastAsia"/>
        </w:rPr>
        <w:t>１</w:t>
      </w:r>
      <w:r w:rsidRPr="002957B5">
        <w:rPr>
          <w:rFonts w:hint="eastAsia"/>
          <w:color w:val="000000"/>
        </w:rPr>
        <w:t xml:space="preserve">　</w:t>
      </w:r>
      <w:r w:rsidRPr="002F673D">
        <w:rPr>
          <w:rStyle w:val="2-30"/>
          <w:rFonts w:hint="eastAsia"/>
        </w:rPr>
        <w:t>２行目「レタスの葉をもぎとって並べたように」、３行目「ビーズのように」、</w:t>
      </w:r>
      <w:r w:rsidRPr="002F673D">
        <w:rPr>
          <w:rStyle w:val="2-30"/>
        </w:rPr>
        <w:t>27</w:t>
      </w:r>
      <w:r w:rsidRPr="002F673D" w:rsidR="00CF5750">
        <w:rPr>
          <w:rStyle w:val="2-30"/>
          <w:rFonts w:hint="eastAsia"/>
        </w:rPr>
        <w:t>・28</w:t>
      </w:r>
      <w:r w:rsidRPr="002F673D">
        <w:rPr>
          <w:rStyle w:val="2-30"/>
        </w:rPr>
        <w:t>行目「ゴーガンの風景画から飛びたってきたよう」という直喩を用いることによって、ベランダにやって来るインコの様子を視覚的に印象付けている</w:t>
      </w:r>
      <w:r w:rsidRPr="002F673D">
        <w:rPr>
          <w:rStyle w:val="2-30"/>
          <w:rFonts w:hint="eastAsia"/>
        </w:rPr>
        <w:t>。</w:t>
      </w:r>
    </w:p>
    <w:p w:rsidRPr="002957B5" w:rsidR="00DF1F97" w:rsidP="00DF1F97" w:rsidRDefault="00DF1F97" w14:paraId="1AE0BB9A" w14:textId="203E18E3">
      <w:pPr>
        <w:spacing w:line="400" w:lineRule="exact"/>
        <w:ind w:left="630" w:leftChars="200" w:hanging="210" w:hangingChars="100"/>
        <w:rPr>
          <w:color w:val="000000"/>
        </w:rPr>
      </w:pPr>
      <w:r w:rsidRPr="002F673D">
        <w:rPr>
          <w:rStyle w:val="2-3-10"/>
          <w:rFonts w:hint="eastAsia"/>
        </w:rPr>
        <w:t>２</w:t>
      </w:r>
      <w:r w:rsidRPr="002957B5">
        <w:rPr>
          <w:rFonts w:hint="eastAsia"/>
          <w:color w:val="000000"/>
        </w:rPr>
        <w:t xml:space="preserve">　</w:t>
      </w:r>
      <w:r w:rsidRPr="002F673D">
        <w:rPr>
          <w:rStyle w:val="2-30"/>
          <w:rFonts w:hint="eastAsia"/>
        </w:rPr>
        <w:t>４行目「小首をかしげて」、5</w:t>
      </w:r>
      <w:r w:rsidRPr="002F673D">
        <w:rPr>
          <w:rStyle w:val="2-30"/>
        </w:rPr>
        <w:t>5</w:t>
      </w:r>
      <w:r w:rsidRPr="002F673D">
        <w:rPr>
          <w:rStyle w:val="2-30"/>
          <w:rFonts w:hint="eastAsia"/>
        </w:rPr>
        <w:t>行目「天は二物を与えなかった」という慣用表現を用いて、インコの様子や特徴をわかりやすく述べると同時に、鳥を擬人化した語り手や話し手がインコを身近な存在として捉えていることをも示唆している。</w:t>
      </w:r>
    </w:p>
    <w:p w:rsidRPr="002F673D" w:rsidR="00DF1F97" w:rsidP="00DF1F97" w:rsidRDefault="00DF1F97" w14:paraId="3A89BF0A" w14:textId="1AFF6FCC">
      <w:pPr>
        <w:spacing w:line="400" w:lineRule="exact"/>
        <w:ind w:left="630" w:leftChars="200" w:hanging="210" w:hangingChars="100"/>
        <w:rPr>
          <w:rStyle w:val="2-30"/>
        </w:rPr>
      </w:pPr>
      <w:r w:rsidRPr="002F673D">
        <w:rPr>
          <w:rStyle w:val="2-3-10"/>
          <w:rFonts w:hint="eastAsia"/>
        </w:rPr>
        <w:t>３</w:t>
      </w:r>
      <w:r w:rsidRPr="002957B5">
        <w:rPr>
          <w:rFonts w:hint="eastAsia"/>
          <w:color w:val="000000"/>
        </w:rPr>
        <w:t xml:space="preserve">　</w:t>
      </w:r>
      <w:r w:rsidRPr="002F673D">
        <w:rPr>
          <w:rStyle w:val="2-30"/>
          <w:rFonts w:hint="eastAsia"/>
        </w:rPr>
        <w:t>６行目「春先から」、2</w:t>
      </w:r>
      <w:r w:rsidRPr="002F673D">
        <w:rPr>
          <w:rStyle w:val="2-30"/>
        </w:rPr>
        <w:t>6</w:t>
      </w:r>
      <w:r w:rsidRPr="002F673D">
        <w:rPr>
          <w:rStyle w:val="2-30"/>
          <w:rFonts w:hint="eastAsia"/>
        </w:rPr>
        <w:t>行目「ある土曜日の朝」、3</w:t>
      </w:r>
      <w:r w:rsidRPr="002F673D">
        <w:rPr>
          <w:rStyle w:val="2-30"/>
        </w:rPr>
        <w:t>4</w:t>
      </w:r>
      <w:r w:rsidRPr="002F673D" w:rsidR="00CF5750">
        <w:rPr>
          <w:rStyle w:val="2-30"/>
          <w:rFonts w:hint="eastAsia"/>
        </w:rPr>
        <w:t>・35</w:t>
      </w:r>
      <w:r w:rsidRPr="002F673D">
        <w:rPr>
          <w:rStyle w:val="2-30"/>
          <w:rFonts w:hint="eastAsia"/>
        </w:rPr>
        <w:t>行目「管理人に呼びとめられたのはそのころのことである」といったように、本文中では時系列が随所で明確に示され、現在の私の状況に至るまでのいきさつが整理されている。</w:t>
      </w:r>
    </w:p>
    <w:p w:rsidRPr="002F673D" w:rsidR="00DF1F97" w:rsidP="00DF1F97" w:rsidRDefault="00DF1F97" w14:paraId="5172B008" w14:textId="4A4EE543">
      <w:pPr>
        <w:spacing w:line="400" w:lineRule="exact"/>
        <w:ind w:left="630" w:leftChars="200" w:hanging="210" w:hangingChars="100"/>
        <w:rPr>
          <w:rStyle w:val="2-30"/>
        </w:rPr>
      </w:pPr>
      <w:r w:rsidRPr="002F673D">
        <w:rPr>
          <w:rStyle w:val="2-3-10"/>
          <w:rFonts w:hint="eastAsia"/>
        </w:rPr>
        <w:t>４</w:t>
      </w:r>
      <w:r w:rsidRPr="002957B5">
        <w:rPr>
          <w:rFonts w:hint="eastAsia"/>
          <w:color w:val="000000"/>
        </w:rPr>
        <w:t xml:space="preserve">　</w:t>
      </w:r>
      <w:r w:rsidRPr="002F673D">
        <w:rPr>
          <w:rStyle w:val="2-30"/>
          <w:rFonts w:hint="eastAsia"/>
        </w:rPr>
        <w:t>10行目「ギイ、ギイ、ギーッ」という擬音語は、ヤスリをこすり合わせるようなインコのいやな鳴き声を具体化し、62行目「不協和音の一種としか思えないあの鳴き声」とも呼応して、読者に聴覚的イメージを喚起させる効果がある。</w:t>
      </w:r>
    </w:p>
    <w:p w:rsidRPr="008B25DD" w:rsidR="00374CAA" w:rsidP="008B25DD" w:rsidRDefault="00374CAA" w14:paraId="5D0ECE65" w14:textId="343916CC">
      <w:pPr>
        <w:widowControl/>
        <w:jc w:val="left"/>
        <w:rPr>
          <w:rFonts w:ascii="Times New Roman" w:hAnsi="Times New Roman" w:cs="MS Mincho"/>
          <w:color w:val="000000"/>
        </w:rPr>
      </w:pPr>
    </w:p>
    <w:sectPr w:rsidRPr="008B25DD" w:rsidR="00374CAA" w:rsidSect="000D4322">
      <w:footerReference w:type="even" r:id="rId18"/>
      <w:footerReference w:type="default" r:id="rId19"/>
      <w:pgSz w:w="10319" w:h="14571" w:orient="portrait" w:code="13"/>
      <w:pgMar w:top="1134" w:right="851" w:bottom="1134" w:left="851" w:header="851" w:footer="284" w:gutter="0"/>
      <w:pgNumType w:start="2"/>
      <w:cols w:space="425"/>
      <w:textDirection w:val="tbRl"/>
      <w:docGrid w:type="linesAndChars" w:linePitch="4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タツ" w:author="対馬 大気" w:date="2024-12-03T20:03:00Z" w:id="1">
    <w:p w:rsidR="00516783" w:rsidP="00516783" w:rsidRDefault="00516783" w14:paraId="04820BC6" w14:textId="77777777">
      <w:pPr>
        <w:pStyle w:val="CommentText"/>
      </w:pPr>
      <w:r>
        <w:rPr>
          <w:rStyle w:val="CommentReference"/>
        </w:rPr>
        <w:annotationRef/>
      </w:r>
      <w:r>
        <w:t>15</w:t>
      </w:r>
    </w:p>
  </w:comment>
  <w:comment w:initials="タツ" w:author="対馬 大気" w:date="2024-12-03T18:37:00Z" w:id="2">
    <w:p w:rsidR="008E23D9" w:rsidP="008E23D9" w:rsidRDefault="008E23D9" w14:paraId="043E0D27" w14:textId="26DE8A72">
      <w:pPr>
        <w:pStyle w:val="CommentText"/>
      </w:pPr>
      <w:r>
        <w:rPr>
          <w:rStyle w:val="CommentReference"/>
        </w:rPr>
        <w:annotationRef/>
      </w:r>
      <w:r>
        <w:t>6</w:t>
      </w:r>
    </w:p>
  </w:comment>
  <w:comment w:initials="タツ" w:author="対馬 大気" w:date="2024-12-03T18:55:00Z" w:id="4">
    <w:p w:rsidR="00EC15BB" w:rsidP="00EC15BB" w:rsidRDefault="0042677C" w14:paraId="1D68D01C" w14:textId="77777777">
      <w:pPr>
        <w:pStyle w:val="CommentText"/>
      </w:pPr>
      <w:r>
        <w:rPr>
          <w:rStyle w:val="CommentReference"/>
        </w:rPr>
        <w:annotationRef/>
      </w:r>
      <w:r w:rsidR="00EC15BB">
        <w:t>9</w:t>
      </w:r>
    </w:p>
  </w:comment>
  <w:comment w:initials="タツ" w:author="対馬 大気" w:date="2024-12-03T20:11:00Z" w:id="5">
    <w:p w:rsidR="00D13B85" w:rsidP="00D13B85" w:rsidRDefault="00D13B85" w14:paraId="525ECD9E" w14:textId="77777777">
      <w:pPr>
        <w:pStyle w:val="CommentText"/>
      </w:pPr>
      <w:r>
        <w:rPr>
          <w:rStyle w:val="CommentReference"/>
        </w:rPr>
        <w:annotationRef/>
      </w:r>
      <w:r>
        <w:t>20</w:t>
      </w:r>
    </w:p>
  </w:comment>
  <w:comment w:initials="タツ" w:author="対馬 大気" w:date="2024-12-03T19:42:00Z" w:id="6">
    <w:p w:rsidR="00EC15BB" w:rsidP="00EC15BB" w:rsidRDefault="00EC15BB" w14:paraId="5855310D" w14:textId="4327ECBB">
      <w:pPr>
        <w:pStyle w:val="CommentText"/>
      </w:pPr>
      <w:r>
        <w:rPr>
          <w:rStyle w:val="CommentReference"/>
        </w:rPr>
        <w:annotationRef/>
      </w:r>
      <w:r>
        <w:t>8</w:t>
      </w:r>
    </w:p>
  </w:comment>
  <w:comment w:initials="タツ" w:author="対馬 大気" w:date="2024-12-03T20:00:00Z" w:id="7">
    <w:p w:rsidR="00516783" w:rsidP="00516783" w:rsidRDefault="00516783" w14:paraId="700FF8E2" w14:textId="77777777">
      <w:pPr>
        <w:pStyle w:val="CommentText"/>
      </w:pPr>
      <w:r>
        <w:rPr>
          <w:rStyle w:val="CommentReference"/>
        </w:rPr>
        <w:annotationRef/>
      </w:r>
      <w:r>
        <w:t>17</w:t>
      </w:r>
    </w:p>
  </w:comment>
  <w:comment w:initials="タツ" w:author="対馬 大気" w:date="2024-12-03T18:59:00Z" w:id="8">
    <w:p w:rsidR="00511E05" w:rsidP="00511E05" w:rsidRDefault="00511E05" w14:paraId="6B7C94BC" w14:textId="70E24160">
      <w:pPr>
        <w:pStyle w:val="CommentText"/>
      </w:pPr>
      <w:r>
        <w:rPr>
          <w:rStyle w:val="CommentReference"/>
        </w:rPr>
        <w:annotationRef/>
      </w:r>
      <w:r>
        <w:t>7</w:t>
      </w:r>
    </w:p>
  </w:comment>
  <w:comment w:initials="タツ" w:author="対馬 大気" w:date="2024-12-03T19:14:00Z" w:id="9">
    <w:p w:rsidR="00EC15BB" w:rsidP="00EC15BB" w:rsidRDefault="00E36E78" w14:paraId="690A1B89" w14:textId="77777777">
      <w:pPr>
        <w:pStyle w:val="CommentText"/>
      </w:pPr>
      <w:r>
        <w:rPr>
          <w:rStyle w:val="CommentReference"/>
        </w:rPr>
        <w:annotationRef/>
      </w:r>
      <w:r w:rsidR="00EC15BB">
        <w:t>11</w:t>
      </w:r>
    </w:p>
  </w:comment>
  <w:comment w:initials="タツ" w:author="対馬 大気" w:date="2024-12-03T18:33:00Z" w:id="10">
    <w:p w:rsidR="00201B51" w:rsidP="00201B51" w:rsidRDefault="00201B51" w14:paraId="29B13DFF" w14:textId="2AE7AC60">
      <w:pPr>
        <w:pStyle w:val="CommentText"/>
      </w:pPr>
      <w:r>
        <w:rPr>
          <w:rStyle w:val="CommentReference"/>
        </w:rPr>
        <w:annotationRef/>
      </w:r>
      <w:r>
        <w:t>4</w:t>
      </w:r>
    </w:p>
  </w:comment>
  <w:comment w:initials="タツ" w:author="対馬 大気" w:date="2024-12-03T18:06:00Z" w:id="11">
    <w:p w:rsidR="003E536C" w:rsidP="003E536C" w:rsidRDefault="003E536C" w14:paraId="25F67E22" w14:textId="1A39B6D3">
      <w:pPr>
        <w:pStyle w:val="CommentText"/>
      </w:pPr>
      <w:r>
        <w:rPr>
          <w:rStyle w:val="CommentReference"/>
        </w:rPr>
        <w:annotationRef/>
      </w:r>
      <w:r>
        <w:t>2</w:t>
      </w:r>
    </w:p>
  </w:comment>
  <w:comment w:initials="タツ" w:author="対馬 大気" w:date="2024-12-03T18:38:00Z" w:id="12">
    <w:p w:rsidR="008E23D9" w:rsidP="008E23D9" w:rsidRDefault="008E23D9" w14:paraId="316640C8" w14:textId="77777777">
      <w:pPr>
        <w:pStyle w:val="CommentText"/>
      </w:pPr>
      <w:r>
        <w:rPr>
          <w:rStyle w:val="CommentReference"/>
        </w:rPr>
        <w:annotationRef/>
      </w:r>
      <w:r>
        <w:t>5</w:t>
      </w:r>
    </w:p>
  </w:comment>
  <w:comment w:initials="タツ" w:author="対馬 大気" w:date="2024-12-03T18:24:00Z" w:id="13">
    <w:p w:rsidR="00363713" w:rsidP="00363713" w:rsidRDefault="00363713" w14:paraId="09206290" w14:textId="1F175E76">
      <w:pPr>
        <w:pStyle w:val="CommentText"/>
      </w:pPr>
      <w:r>
        <w:rPr>
          <w:rStyle w:val="CommentReference"/>
        </w:rPr>
        <w:annotationRef/>
      </w:r>
      <w:r>
        <w:t>3</w:t>
      </w:r>
    </w:p>
  </w:comment>
  <w:comment w:initials="タツ" w:author="対馬 大気" w:date="2024-12-03T19:05:00Z" w:id="14">
    <w:p w:rsidR="00EC15BB" w:rsidP="00EC15BB" w:rsidRDefault="00511E05" w14:paraId="7557FBB4" w14:textId="77777777">
      <w:pPr>
        <w:pStyle w:val="CommentText"/>
      </w:pPr>
      <w:r>
        <w:rPr>
          <w:rStyle w:val="CommentReference"/>
        </w:rPr>
        <w:annotationRef/>
      </w:r>
      <w:r w:rsidR="00EC15BB">
        <w:t>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4820BC6" w15:done="0"/>
  <w15:commentEx w15:paraId="043E0D27" w15:done="0"/>
  <w15:commentEx w15:paraId="1D68D01C" w15:done="0"/>
  <w15:commentEx w15:paraId="525ECD9E" w15:done="0"/>
  <w15:commentEx w15:paraId="5855310D" w15:done="0"/>
  <w15:commentEx w15:paraId="700FF8E2" w15:done="0"/>
  <w15:commentEx w15:paraId="6B7C94BC" w15:done="0"/>
  <w15:commentEx w15:paraId="690A1B89" w15:done="0"/>
  <w15:commentEx w15:paraId="29B13DFF" w15:done="0"/>
  <w15:commentEx w15:paraId="25F67E22" w15:done="0"/>
  <w15:commentEx w15:paraId="316640C8" w15:done="0"/>
  <w15:commentEx w15:paraId="09206290" w15:done="0"/>
  <w15:commentEx w15:paraId="7557FB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D1FEA33" w16cex:dateUtc="2024-12-03T11:03:00Z"/>
  <w16cex:commentExtensible w16cex:durableId="1201C71C" w16cex:dateUtc="2024-12-03T09:37:00Z"/>
  <w16cex:commentExtensible w16cex:durableId="03C75F28" w16cex:dateUtc="2024-12-03T09:55:00Z"/>
  <w16cex:commentExtensible w16cex:durableId="5F571CA1" w16cex:dateUtc="2024-12-03T11:11:00Z"/>
  <w16cex:commentExtensible w16cex:durableId="33A74E19" w16cex:dateUtc="2024-12-03T10:42:00Z"/>
  <w16cex:commentExtensible w16cex:durableId="34C418EA" w16cex:dateUtc="2024-12-03T11:00:00Z"/>
  <w16cex:commentExtensible w16cex:durableId="1E88869E" w16cex:dateUtc="2024-12-03T09:59:00Z"/>
  <w16cex:commentExtensible w16cex:durableId="149B673B" w16cex:dateUtc="2024-12-03T10:14:00Z"/>
  <w16cex:commentExtensible w16cex:durableId="78240937" w16cex:dateUtc="2024-12-03T09:33:00Z"/>
  <w16cex:commentExtensible w16cex:durableId="043412C4" w16cex:dateUtc="2024-12-03T09:06:00Z"/>
  <w16cex:commentExtensible w16cex:durableId="30C633F0" w16cex:dateUtc="2024-12-03T09:38:00Z"/>
  <w16cex:commentExtensible w16cex:durableId="339082AF" w16cex:dateUtc="2024-12-03T09:24:00Z"/>
  <w16cex:commentExtensible w16cex:durableId="3F40EA79" w16cex:dateUtc="2024-12-03T1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4820BC6" w16cid:durableId="2D1FEA33"/>
  <w16cid:commentId w16cid:paraId="043E0D27" w16cid:durableId="1201C71C"/>
  <w16cid:commentId w16cid:paraId="1D68D01C" w16cid:durableId="03C75F28"/>
  <w16cid:commentId w16cid:paraId="525ECD9E" w16cid:durableId="5F571CA1"/>
  <w16cid:commentId w16cid:paraId="5855310D" w16cid:durableId="33A74E19"/>
  <w16cid:commentId w16cid:paraId="700FF8E2" w16cid:durableId="34C418EA"/>
  <w16cid:commentId w16cid:paraId="6B7C94BC" w16cid:durableId="1E88869E"/>
  <w16cid:commentId w16cid:paraId="690A1B89" w16cid:durableId="149B673B"/>
  <w16cid:commentId w16cid:paraId="29B13DFF" w16cid:durableId="78240937"/>
  <w16cid:commentId w16cid:paraId="25F67E22" w16cid:durableId="043412C4"/>
  <w16cid:commentId w16cid:paraId="316640C8" w16cid:durableId="30C633F0"/>
  <w16cid:commentId w16cid:paraId="09206290" w16cid:durableId="339082AF"/>
  <w16cid:commentId w16cid:paraId="7557FBB4" w16cid:durableId="3F40EA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D1AB2" w:rsidRDefault="002D1AB2" w14:paraId="67B6CDBA" w14:textId="77777777">
      <w:r>
        <w:separator/>
      </w:r>
    </w:p>
    <w:p w:rsidR="002D1AB2" w:rsidRDefault="002D1AB2" w14:paraId="6AFF35DB" w14:textId="77777777"/>
    <w:p w:rsidR="002D1AB2" w:rsidRDefault="002D1AB2" w14:paraId="5BC1F1DE" w14:textId="77777777"/>
  </w:endnote>
  <w:endnote w:type="continuationSeparator" w:id="0">
    <w:p w:rsidR="002D1AB2" w:rsidRDefault="002D1AB2" w14:paraId="5CCCA8FA" w14:textId="77777777">
      <w:r>
        <w:continuationSeparator/>
      </w:r>
    </w:p>
    <w:p w:rsidR="002D1AB2" w:rsidRDefault="002D1AB2" w14:paraId="327B6865" w14:textId="77777777"/>
    <w:p w:rsidR="002D1AB2" w:rsidRDefault="002D1AB2" w14:paraId="4360C1E8" w14:textId="77777777"/>
  </w:endnote>
  <w:endnote w:type="continuationNotice" w:id="1">
    <w:p w:rsidR="002D1AB2" w:rsidRDefault="002D1AB2" w14:paraId="63BEC97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ＤＦ平成明朝体W3">
    <w:charset w:val="80"/>
    <w:family w:val="roman"/>
    <w:pitch w:val="fixed"/>
    <w:sig w:usb0="80000283" w:usb1="2AC76CF8" w:usb2="00000010" w:usb3="00000000" w:csb0="0002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HGGothicE">
    <w:panose1 w:val="020B0909000000000000"/>
    <w:charset w:val="80"/>
    <w:family w:val="modern"/>
    <w:pitch w:val="fixed"/>
    <w:sig w:usb0="E00002FF" w:usb1="2AC7EDFE" w:usb2="00000012"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900FD" w:rsidRDefault="00A900FD" w14:paraId="00985123"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w:t>
    </w:r>
    <w:r>
      <w:rPr>
        <w:rStyle w:val="PageNumber"/>
      </w:rPr>
      <w:fldChar w:fldCharType="end"/>
    </w:r>
  </w:p>
  <w:p w:rsidR="00A900FD" w:rsidRDefault="00A900FD" w14:paraId="6E6D6A34" w14:textId="77777777">
    <w:pPr>
      <w:pStyle w:val="Footer"/>
    </w:pPr>
  </w:p>
  <w:p w:rsidR="002B0F9C" w:rsidRDefault="002B0F9C" w14:paraId="7668F98C" w14:textId="77777777"/>
  <w:p w:rsidR="002B0F9C" w:rsidRDefault="002B0F9C" w14:paraId="653ED899"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D35EE3" w:rsidR="00A900FD" w:rsidRDefault="00A900FD" w14:paraId="15F950E4" w14:textId="77777777">
    <w:pPr>
      <w:pStyle w:val="Footer"/>
      <w:jc w:val="center"/>
    </w:pPr>
    <w:r w:rsidRPr="00D35EE3">
      <w:rPr>
        <w:rFonts w:hint="eastAsia"/>
      </w:rPr>
      <w:t xml:space="preserve">－ </w:t>
    </w:r>
    <w:r w:rsidRPr="00D35EE3">
      <w:fldChar w:fldCharType="begin"/>
    </w:r>
    <w:r w:rsidRPr="00D35EE3">
      <w:instrText>PAGE   \* MERGEFORMAT</w:instrText>
    </w:r>
    <w:r w:rsidRPr="00D35EE3">
      <w:fldChar w:fldCharType="separate"/>
    </w:r>
    <w:r w:rsidRPr="007F348A">
      <w:rPr>
        <w:noProof/>
        <w:lang w:val="ja-JP"/>
      </w:rPr>
      <w:t>2</w:t>
    </w:r>
    <w:r w:rsidRPr="00D35EE3">
      <w:fldChar w:fldCharType="end"/>
    </w:r>
    <w:r w:rsidRPr="00D35EE3">
      <w:rPr>
        <w:rFonts w:hint="eastAsia"/>
      </w:rPr>
      <w:t xml:space="preserve"> －</w:t>
    </w:r>
  </w:p>
  <w:p w:rsidRPr="001B35CD" w:rsidR="00A900FD" w:rsidP="001B35CD" w:rsidRDefault="00A900FD" w14:paraId="18A0F965" w14:textId="77777777">
    <w:pPr>
      <w:pStyle w:val="Footer"/>
    </w:pPr>
  </w:p>
  <w:p w:rsidR="002B0F9C" w:rsidRDefault="002B0F9C" w14:paraId="3AFDF69D" w14:textId="77777777"/>
  <w:p w:rsidR="002B0F9C" w:rsidRDefault="002B0F9C" w14:paraId="68413A0C"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D1AB2" w:rsidRDefault="002D1AB2" w14:paraId="51DD0CD7" w14:textId="77777777">
      <w:r>
        <w:separator/>
      </w:r>
    </w:p>
    <w:p w:rsidR="002D1AB2" w:rsidRDefault="002D1AB2" w14:paraId="28426C5F" w14:textId="77777777"/>
    <w:p w:rsidR="002D1AB2" w:rsidRDefault="002D1AB2" w14:paraId="1744514E" w14:textId="77777777"/>
  </w:footnote>
  <w:footnote w:type="continuationSeparator" w:id="0">
    <w:p w:rsidR="002D1AB2" w:rsidRDefault="002D1AB2" w14:paraId="3691DD12" w14:textId="77777777">
      <w:r>
        <w:continuationSeparator/>
      </w:r>
    </w:p>
    <w:p w:rsidR="002D1AB2" w:rsidRDefault="002D1AB2" w14:paraId="14DAC486" w14:textId="77777777"/>
    <w:p w:rsidR="002D1AB2" w:rsidRDefault="002D1AB2" w14:paraId="27B1F903" w14:textId="77777777"/>
  </w:footnote>
  <w:footnote w:type="continuationNotice" w:id="1">
    <w:p w:rsidR="002D1AB2" w:rsidRDefault="002D1AB2" w14:paraId="3A07B0DF"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E7350"/>
    <w:multiLevelType w:val="hybridMultilevel"/>
    <w:tmpl w:val="A44C85F8"/>
    <w:lvl w:ilvl="0" w:tplc="8A64B22A">
      <w:start w:val="1"/>
      <w:numFmt w:val="decimalEnclosedCircle"/>
      <w:lvlText w:val="%1"/>
      <w:lvlJc w:val="left"/>
      <w:pPr>
        <w:ind w:left="360" w:hanging="360"/>
      </w:pPr>
      <w:rPr>
        <w:rFonts w:hint="default" w:ascii="Times New Roman" w:cs="MS Minch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852399B"/>
    <w:multiLevelType w:val="hybridMultilevel"/>
    <w:tmpl w:val="064624E2"/>
    <w:lvl w:ilvl="0" w:tplc="C05AC0FC">
      <w:start w:val="2"/>
      <w:numFmt w:val="decimalEnclosedCircle"/>
      <w:lvlText w:val="%1"/>
      <w:lvlJc w:val="left"/>
      <w:pPr>
        <w:tabs>
          <w:tab w:val="num" w:pos="825"/>
        </w:tabs>
        <w:ind w:left="825" w:hanging="420"/>
      </w:pPr>
      <w:rPr>
        <w:rFonts w:hint="default"/>
      </w:rPr>
    </w:lvl>
    <w:lvl w:ilvl="1" w:tplc="04090017" w:tentative="1">
      <w:start w:val="1"/>
      <w:numFmt w:val="aiueoFullWidth"/>
      <w:lvlText w:val="(%2)"/>
      <w:lvlJc w:val="left"/>
      <w:pPr>
        <w:tabs>
          <w:tab w:val="num" w:pos="1245"/>
        </w:tabs>
        <w:ind w:left="1245" w:hanging="420"/>
      </w:pPr>
    </w:lvl>
    <w:lvl w:ilvl="2" w:tplc="04090011" w:tentative="1">
      <w:start w:val="1"/>
      <w:numFmt w:val="decimalEnclosedCircle"/>
      <w:lvlText w:val="%3"/>
      <w:lvlJc w:val="lef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7" w:tentative="1">
      <w:start w:val="1"/>
      <w:numFmt w:val="aiueoFullWidth"/>
      <w:lvlText w:val="(%5)"/>
      <w:lvlJc w:val="left"/>
      <w:pPr>
        <w:tabs>
          <w:tab w:val="num" w:pos="2505"/>
        </w:tabs>
        <w:ind w:left="2505" w:hanging="420"/>
      </w:pPr>
    </w:lvl>
    <w:lvl w:ilvl="5" w:tplc="04090011" w:tentative="1">
      <w:start w:val="1"/>
      <w:numFmt w:val="decimalEnclosedCircle"/>
      <w:lvlText w:val="%6"/>
      <w:lvlJc w:val="lef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7" w:tentative="1">
      <w:start w:val="1"/>
      <w:numFmt w:val="aiueoFullWidth"/>
      <w:lvlText w:val="(%8)"/>
      <w:lvlJc w:val="left"/>
      <w:pPr>
        <w:tabs>
          <w:tab w:val="num" w:pos="3765"/>
        </w:tabs>
        <w:ind w:left="3765" w:hanging="420"/>
      </w:pPr>
    </w:lvl>
    <w:lvl w:ilvl="8" w:tplc="04090011" w:tentative="1">
      <w:start w:val="1"/>
      <w:numFmt w:val="decimalEnclosedCircle"/>
      <w:lvlText w:val="%9"/>
      <w:lvlJc w:val="left"/>
      <w:pPr>
        <w:tabs>
          <w:tab w:val="num" w:pos="4185"/>
        </w:tabs>
        <w:ind w:left="4185" w:hanging="420"/>
      </w:pPr>
    </w:lvl>
  </w:abstractNum>
  <w:abstractNum w:abstractNumId="2" w15:restartNumberingAfterBreak="0">
    <w:nsid w:val="24853076"/>
    <w:multiLevelType w:val="hybridMultilevel"/>
    <w:tmpl w:val="8FAC514C"/>
    <w:lvl w:ilvl="0" w:tplc="CF823340">
      <w:start w:val="1"/>
      <w:numFmt w:val="decimalEnclosedCircle"/>
      <w:lvlText w:val="%1"/>
      <w:lvlJc w:val="left"/>
      <w:pPr>
        <w:ind w:left="810" w:hanging="360"/>
      </w:pPr>
      <w:rPr>
        <w:rFonts w:hint="default"/>
      </w:rPr>
    </w:lvl>
    <w:lvl w:ilvl="1" w:tplc="04090017" w:tentative="1">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3" w15:restartNumberingAfterBreak="0">
    <w:nsid w:val="2CF73389"/>
    <w:multiLevelType w:val="hybridMultilevel"/>
    <w:tmpl w:val="C46276D2"/>
    <w:lvl w:ilvl="0" w:tplc="E0583F5A">
      <w:start w:val="1"/>
      <w:numFmt w:val="decimalEnclosedCircle"/>
      <w:lvlText w:val="%1"/>
      <w:lvlJc w:val="left"/>
      <w:pPr>
        <w:ind w:left="360" w:hanging="360"/>
      </w:pPr>
      <w:rPr>
        <w:rFonts w:hint="default" w:ascii="Times New Roman" w:cs="MS Minch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0803187"/>
    <w:multiLevelType w:val="hybridMultilevel"/>
    <w:tmpl w:val="968CFE9E"/>
    <w:lvl w:ilvl="0" w:tplc="963C0E0C">
      <w:start w:val="1"/>
      <w:numFmt w:val="decimalEnclosedCircle"/>
      <w:lvlText w:val="%1"/>
      <w:lvlJc w:val="left"/>
      <w:pPr>
        <w:ind w:left="749" w:hanging="360"/>
      </w:pPr>
      <w:rPr>
        <w:rFonts w:hint="default"/>
      </w:rPr>
    </w:lvl>
    <w:lvl w:ilvl="1" w:tplc="ABC0927C">
      <w:start w:val="1"/>
      <w:numFmt w:val="decimalEnclosedCircle"/>
      <w:lvlText w:val="%2"/>
      <w:lvlJc w:val="left"/>
      <w:pPr>
        <w:ind w:left="1169" w:hanging="360"/>
      </w:pPr>
      <w:rPr>
        <w:rFonts w:hint="default"/>
      </w:rPr>
    </w:lvl>
    <w:lvl w:ilvl="2" w:tplc="04090011" w:tentative="1">
      <w:start w:val="1"/>
      <w:numFmt w:val="decimalEnclosedCircle"/>
      <w:lvlText w:val="%3"/>
      <w:lvlJc w:val="left"/>
      <w:pPr>
        <w:ind w:left="1649" w:hanging="420"/>
      </w:pPr>
    </w:lvl>
    <w:lvl w:ilvl="3" w:tplc="0409000F" w:tentative="1">
      <w:start w:val="1"/>
      <w:numFmt w:val="decimal"/>
      <w:lvlText w:val="%4."/>
      <w:lvlJc w:val="left"/>
      <w:pPr>
        <w:ind w:left="2069" w:hanging="420"/>
      </w:pPr>
    </w:lvl>
    <w:lvl w:ilvl="4" w:tplc="04090017" w:tentative="1">
      <w:start w:val="1"/>
      <w:numFmt w:val="aiueoFullWidth"/>
      <w:lvlText w:val="(%5)"/>
      <w:lvlJc w:val="left"/>
      <w:pPr>
        <w:ind w:left="2489" w:hanging="420"/>
      </w:pPr>
    </w:lvl>
    <w:lvl w:ilvl="5" w:tplc="04090011" w:tentative="1">
      <w:start w:val="1"/>
      <w:numFmt w:val="decimalEnclosedCircle"/>
      <w:lvlText w:val="%6"/>
      <w:lvlJc w:val="left"/>
      <w:pPr>
        <w:ind w:left="2909" w:hanging="420"/>
      </w:pPr>
    </w:lvl>
    <w:lvl w:ilvl="6" w:tplc="0409000F" w:tentative="1">
      <w:start w:val="1"/>
      <w:numFmt w:val="decimal"/>
      <w:lvlText w:val="%7."/>
      <w:lvlJc w:val="left"/>
      <w:pPr>
        <w:ind w:left="3329" w:hanging="420"/>
      </w:pPr>
    </w:lvl>
    <w:lvl w:ilvl="7" w:tplc="04090017" w:tentative="1">
      <w:start w:val="1"/>
      <w:numFmt w:val="aiueoFullWidth"/>
      <w:lvlText w:val="(%8)"/>
      <w:lvlJc w:val="left"/>
      <w:pPr>
        <w:ind w:left="3749" w:hanging="420"/>
      </w:pPr>
    </w:lvl>
    <w:lvl w:ilvl="8" w:tplc="04090011" w:tentative="1">
      <w:start w:val="1"/>
      <w:numFmt w:val="decimalEnclosedCircle"/>
      <w:lvlText w:val="%9"/>
      <w:lvlJc w:val="left"/>
      <w:pPr>
        <w:ind w:left="4169" w:hanging="420"/>
      </w:pPr>
    </w:lvl>
  </w:abstractNum>
  <w:abstractNum w:abstractNumId="5" w15:restartNumberingAfterBreak="0">
    <w:nsid w:val="51185043"/>
    <w:multiLevelType w:val="hybridMultilevel"/>
    <w:tmpl w:val="C4E045FE"/>
    <w:lvl w:ilvl="0" w:tplc="80300FEC">
      <w:start w:val="1"/>
      <w:numFmt w:val="decimalFullWidth"/>
      <w:lvlText w:val="（注%1）"/>
      <w:lvlJc w:val="left"/>
      <w:pPr>
        <w:ind w:left="1080" w:hanging="1080"/>
      </w:pPr>
      <w:rPr>
        <w:rFonts w:hint="default"/>
        <w:color w:val="auto"/>
        <w:sz w:val="18"/>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9064DD7"/>
    <w:multiLevelType w:val="hybridMultilevel"/>
    <w:tmpl w:val="5DFE6AB0"/>
    <w:lvl w:ilvl="0" w:tplc="6388D582">
      <w:start w:val="1"/>
      <w:numFmt w:val="decimalEnclosedCircle"/>
      <w:lvlText w:val="%1"/>
      <w:lvlJc w:val="left"/>
      <w:pPr>
        <w:ind w:left="360" w:hanging="360"/>
      </w:pPr>
      <w:rPr>
        <w:rFonts w:hint="default" w:ascii="Times New Roman" w:cs="MS Mincho"/>
        <w:sz w:val="28"/>
        <w:u w:val="thick"/>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87E4358"/>
    <w:multiLevelType w:val="hybridMultilevel"/>
    <w:tmpl w:val="4F3C2138"/>
    <w:lvl w:ilvl="0" w:tplc="24D67FA4">
      <w:start w:val="2"/>
      <w:numFmt w:val="decimalEnclosedCircle"/>
      <w:lvlText w:val="%1"/>
      <w:lvlJc w:val="left"/>
      <w:pPr>
        <w:tabs>
          <w:tab w:val="num" w:pos="840"/>
        </w:tabs>
        <w:ind w:left="840" w:hanging="420"/>
      </w:pPr>
      <w:rPr>
        <w:rFonts w:hint="default"/>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8" w15:restartNumberingAfterBreak="0">
    <w:nsid w:val="79FF707D"/>
    <w:multiLevelType w:val="hybridMultilevel"/>
    <w:tmpl w:val="793C8AE8"/>
    <w:lvl w:ilvl="0" w:tplc="2B8C0D16">
      <w:start w:val="10"/>
      <w:numFmt w:val="decimal"/>
      <w:lvlText w:val="%1"/>
      <w:lvlJc w:val="left"/>
      <w:pPr>
        <w:tabs>
          <w:tab w:val="num" w:pos="1055"/>
        </w:tabs>
        <w:ind w:left="1055" w:hanging="435"/>
      </w:pPr>
      <w:rPr>
        <w:rFonts w:hint="default"/>
      </w:rPr>
    </w:lvl>
    <w:lvl w:ilvl="1" w:tplc="04090017" w:tentative="1">
      <w:start w:val="1"/>
      <w:numFmt w:val="aiueoFullWidth"/>
      <w:lvlText w:val="(%2)"/>
      <w:lvlJc w:val="left"/>
      <w:pPr>
        <w:tabs>
          <w:tab w:val="num" w:pos="1460"/>
        </w:tabs>
        <w:ind w:left="1460" w:hanging="420"/>
      </w:pPr>
    </w:lvl>
    <w:lvl w:ilvl="2" w:tplc="04090011" w:tentative="1">
      <w:start w:val="1"/>
      <w:numFmt w:val="decimalEnclosedCircle"/>
      <w:lvlText w:val="%3"/>
      <w:lvlJc w:val="left"/>
      <w:pPr>
        <w:tabs>
          <w:tab w:val="num" w:pos="1880"/>
        </w:tabs>
        <w:ind w:left="1880" w:hanging="420"/>
      </w:pPr>
    </w:lvl>
    <w:lvl w:ilvl="3" w:tplc="0409000F" w:tentative="1">
      <w:start w:val="1"/>
      <w:numFmt w:val="decimal"/>
      <w:lvlText w:val="%4."/>
      <w:lvlJc w:val="left"/>
      <w:pPr>
        <w:tabs>
          <w:tab w:val="num" w:pos="2300"/>
        </w:tabs>
        <w:ind w:left="2300" w:hanging="420"/>
      </w:pPr>
    </w:lvl>
    <w:lvl w:ilvl="4" w:tplc="04090017" w:tentative="1">
      <w:start w:val="1"/>
      <w:numFmt w:val="aiueoFullWidth"/>
      <w:lvlText w:val="(%5)"/>
      <w:lvlJc w:val="left"/>
      <w:pPr>
        <w:tabs>
          <w:tab w:val="num" w:pos="2720"/>
        </w:tabs>
        <w:ind w:left="2720" w:hanging="420"/>
      </w:pPr>
    </w:lvl>
    <w:lvl w:ilvl="5" w:tplc="04090011" w:tentative="1">
      <w:start w:val="1"/>
      <w:numFmt w:val="decimalEnclosedCircle"/>
      <w:lvlText w:val="%6"/>
      <w:lvlJc w:val="left"/>
      <w:pPr>
        <w:tabs>
          <w:tab w:val="num" w:pos="3140"/>
        </w:tabs>
        <w:ind w:left="3140" w:hanging="420"/>
      </w:pPr>
    </w:lvl>
    <w:lvl w:ilvl="6" w:tplc="0409000F" w:tentative="1">
      <w:start w:val="1"/>
      <w:numFmt w:val="decimal"/>
      <w:lvlText w:val="%7."/>
      <w:lvlJc w:val="left"/>
      <w:pPr>
        <w:tabs>
          <w:tab w:val="num" w:pos="3560"/>
        </w:tabs>
        <w:ind w:left="3560" w:hanging="420"/>
      </w:pPr>
    </w:lvl>
    <w:lvl w:ilvl="7" w:tplc="04090017" w:tentative="1">
      <w:start w:val="1"/>
      <w:numFmt w:val="aiueoFullWidth"/>
      <w:lvlText w:val="(%8)"/>
      <w:lvlJc w:val="left"/>
      <w:pPr>
        <w:tabs>
          <w:tab w:val="num" w:pos="3980"/>
        </w:tabs>
        <w:ind w:left="3980" w:hanging="420"/>
      </w:pPr>
    </w:lvl>
    <w:lvl w:ilvl="8" w:tplc="04090011" w:tentative="1">
      <w:start w:val="1"/>
      <w:numFmt w:val="decimalEnclosedCircle"/>
      <w:lvlText w:val="%9"/>
      <w:lvlJc w:val="left"/>
      <w:pPr>
        <w:tabs>
          <w:tab w:val="num" w:pos="4400"/>
        </w:tabs>
        <w:ind w:left="4400" w:hanging="420"/>
      </w:pPr>
    </w:lvl>
  </w:abstractNum>
  <w:num w:numId="1" w16cid:durableId="67576139">
    <w:abstractNumId w:val="8"/>
  </w:num>
  <w:num w:numId="2" w16cid:durableId="282545138">
    <w:abstractNumId w:val="7"/>
  </w:num>
  <w:num w:numId="3" w16cid:durableId="461729140">
    <w:abstractNumId w:val="1"/>
  </w:num>
  <w:num w:numId="4" w16cid:durableId="1946880599">
    <w:abstractNumId w:val="4"/>
  </w:num>
  <w:num w:numId="5" w16cid:durableId="1872498819">
    <w:abstractNumId w:val="0"/>
  </w:num>
  <w:num w:numId="6" w16cid:durableId="1072967331">
    <w:abstractNumId w:val="3"/>
  </w:num>
  <w:num w:numId="7" w16cid:durableId="2089886598">
    <w:abstractNumId w:val="6"/>
  </w:num>
  <w:num w:numId="8" w16cid:durableId="866328932">
    <w:abstractNumId w:val="5"/>
  </w:num>
  <w:num w:numId="9" w16cid:durableId="63714752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対馬 大気">
    <w15:presenceInfo w15:providerId="AD" w15:userId="S::bc0085816@gintra.bc-glex.net::49fce1df-55bf-4988-9838-6b7ad79cef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279"/>
  <w:drawingGridHorizontalSpacing w:val="105"/>
  <w:drawingGridVerticalSpacing w:val="200"/>
  <w:displayHorizontalDrawingGridEvery w:val="0"/>
  <w:displayVerticalDrawingGridEvery w:val="2"/>
  <w:characterSpacingControl w:val="compressPunctuation"/>
  <w:noLineBreaksAfter w:lang="ja-JP" w:val="$([\{£¥‘“〈《「『【〔＄（［｛｢￡￥"/>
  <w:noLineBreaksBefore w:lang="ja-JP" w:val="!%),.:;?]}¢°’”‰′″℃、。々〉》」』】〕゛゜ゝゞ・ーヽヾ！％），．：；？］｝｡｣､･ﾞﾟ￠"/>
  <w:hdrShapeDefaults>
    <o:shapedefaults v:ext="edit" spidmax="2058">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C0D"/>
    <w:rsid w:val="000023F5"/>
    <w:rsid w:val="00006186"/>
    <w:rsid w:val="0000739A"/>
    <w:rsid w:val="00011C4F"/>
    <w:rsid w:val="00013A0D"/>
    <w:rsid w:val="00013AFA"/>
    <w:rsid w:val="00014A9E"/>
    <w:rsid w:val="00014CA9"/>
    <w:rsid w:val="00016D3E"/>
    <w:rsid w:val="0001709E"/>
    <w:rsid w:val="000233E5"/>
    <w:rsid w:val="00023A1E"/>
    <w:rsid w:val="00024505"/>
    <w:rsid w:val="000250E0"/>
    <w:rsid w:val="00025321"/>
    <w:rsid w:val="00025BA4"/>
    <w:rsid w:val="000264FF"/>
    <w:rsid w:val="000278CA"/>
    <w:rsid w:val="00027D15"/>
    <w:rsid w:val="00027F52"/>
    <w:rsid w:val="00030165"/>
    <w:rsid w:val="00030B35"/>
    <w:rsid w:val="0003186E"/>
    <w:rsid w:val="00033AE0"/>
    <w:rsid w:val="00033C51"/>
    <w:rsid w:val="0003471D"/>
    <w:rsid w:val="00035BF3"/>
    <w:rsid w:val="00042E30"/>
    <w:rsid w:val="0004401A"/>
    <w:rsid w:val="0004452D"/>
    <w:rsid w:val="00044B37"/>
    <w:rsid w:val="00044E61"/>
    <w:rsid w:val="00047CC0"/>
    <w:rsid w:val="0005128E"/>
    <w:rsid w:val="000514BD"/>
    <w:rsid w:val="00051A8A"/>
    <w:rsid w:val="00056C9F"/>
    <w:rsid w:val="000576A0"/>
    <w:rsid w:val="00057708"/>
    <w:rsid w:val="00061A65"/>
    <w:rsid w:val="00062069"/>
    <w:rsid w:val="0006285E"/>
    <w:rsid w:val="00063469"/>
    <w:rsid w:val="0006365E"/>
    <w:rsid w:val="00064038"/>
    <w:rsid w:val="000645F9"/>
    <w:rsid w:val="00064A07"/>
    <w:rsid w:val="000655A3"/>
    <w:rsid w:val="000655B7"/>
    <w:rsid w:val="00070219"/>
    <w:rsid w:val="000738BB"/>
    <w:rsid w:val="000744C0"/>
    <w:rsid w:val="000749C8"/>
    <w:rsid w:val="0007597C"/>
    <w:rsid w:val="00076463"/>
    <w:rsid w:val="00076ACF"/>
    <w:rsid w:val="00077C57"/>
    <w:rsid w:val="000804CE"/>
    <w:rsid w:val="00081339"/>
    <w:rsid w:val="00081899"/>
    <w:rsid w:val="00082115"/>
    <w:rsid w:val="000822A2"/>
    <w:rsid w:val="000828AB"/>
    <w:rsid w:val="00085222"/>
    <w:rsid w:val="000868EF"/>
    <w:rsid w:val="00090587"/>
    <w:rsid w:val="0009512F"/>
    <w:rsid w:val="00095D9E"/>
    <w:rsid w:val="00096114"/>
    <w:rsid w:val="000A058C"/>
    <w:rsid w:val="000A2427"/>
    <w:rsid w:val="000A3E2D"/>
    <w:rsid w:val="000A4834"/>
    <w:rsid w:val="000A48AA"/>
    <w:rsid w:val="000A4FC7"/>
    <w:rsid w:val="000A5362"/>
    <w:rsid w:val="000A54D5"/>
    <w:rsid w:val="000A696C"/>
    <w:rsid w:val="000B08CE"/>
    <w:rsid w:val="000B28AA"/>
    <w:rsid w:val="000B2F1E"/>
    <w:rsid w:val="000B4155"/>
    <w:rsid w:val="000B529B"/>
    <w:rsid w:val="000B6C49"/>
    <w:rsid w:val="000B6D7A"/>
    <w:rsid w:val="000C00C2"/>
    <w:rsid w:val="000C078C"/>
    <w:rsid w:val="000C0854"/>
    <w:rsid w:val="000C0C29"/>
    <w:rsid w:val="000C53B3"/>
    <w:rsid w:val="000C6515"/>
    <w:rsid w:val="000C7E2A"/>
    <w:rsid w:val="000D13C7"/>
    <w:rsid w:val="000D3821"/>
    <w:rsid w:val="000D3BCB"/>
    <w:rsid w:val="000D3FBC"/>
    <w:rsid w:val="000D4322"/>
    <w:rsid w:val="000D4791"/>
    <w:rsid w:val="000D4D3D"/>
    <w:rsid w:val="000D655C"/>
    <w:rsid w:val="000D7774"/>
    <w:rsid w:val="000E03F3"/>
    <w:rsid w:val="000E44FF"/>
    <w:rsid w:val="000F01B7"/>
    <w:rsid w:val="000F2E84"/>
    <w:rsid w:val="000F3280"/>
    <w:rsid w:val="000F3897"/>
    <w:rsid w:val="000F3A26"/>
    <w:rsid w:val="000F4587"/>
    <w:rsid w:val="000F474E"/>
    <w:rsid w:val="000F4B55"/>
    <w:rsid w:val="000F5E9F"/>
    <w:rsid w:val="00100406"/>
    <w:rsid w:val="001006C1"/>
    <w:rsid w:val="00102966"/>
    <w:rsid w:val="001047DB"/>
    <w:rsid w:val="001079B8"/>
    <w:rsid w:val="0011079F"/>
    <w:rsid w:val="00110A6B"/>
    <w:rsid w:val="001145D1"/>
    <w:rsid w:val="0011563C"/>
    <w:rsid w:val="00117EED"/>
    <w:rsid w:val="00120706"/>
    <w:rsid w:val="001207F4"/>
    <w:rsid w:val="00122019"/>
    <w:rsid w:val="00122D4C"/>
    <w:rsid w:val="001237C5"/>
    <w:rsid w:val="00124F8B"/>
    <w:rsid w:val="00127701"/>
    <w:rsid w:val="001279FA"/>
    <w:rsid w:val="00130AF8"/>
    <w:rsid w:val="001345D1"/>
    <w:rsid w:val="0013479C"/>
    <w:rsid w:val="00134847"/>
    <w:rsid w:val="00135073"/>
    <w:rsid w:val="00136D93"/>
    <w:rsid w:val="00137BBD"/>
    <w:rsid w:val="00137E70"/>
    <w:rsid w:val="00143A10"/>
    <w:rsid w:val="00145C54"/>
    <w:rsid w:val="00150412"/>
    <w:rsid w:val="001508D1"/>
    <w:rsid w:val="00150DFB"/>
    <w:rsid w:val="001511D5"/>
    <w:rsid w:val="001522EF"/>
    <w:rsid w:val="001522FC"/>
    <w:rsid w:val="00154F14"/>
    <w:rsid w:val="001559A5"/>
    <w:rsid w:val="00155EED"/>
    <w:rsid w:val="001563E7"/>
    <w:rsid w:val="0015690E"/>
    <w:rsid w:val="001571B6"/>
    <w:rsid w:val="00161BBC"/>
    <w:rsid w:val="00162F28"/>
    <w:rsid w:val="00163739"/>
    <w:rsid w:val="0016385F"/>
    <w:rsid w:val="0016390A"/>
    <w:rsid w:val="00165AB7"/>
    <w:rsid w:val="0016677B"/>
    <w:rsid w:val="00166FD9"/>
    <w:rsid w:val="00167122"/>
    <w:rsid w:val="00167F1F"/>
    <w:rsid w:val="00171AB4"/>
    <w:rsid w:val="00172D15"/>
    <w:rsid w:val="001731CC"/>
    <w:rsid w:val="00176818"/>
    <w:rsid w:val="00177496"/>
    <w:rsid w:val="00177641"/>
    <w:rsid w:val="001818FB"/>
    <w:rsid w:val="00182A3E"/>
    <w:rsid w:val="00182C64"/>
    <w:rsid w:val="00184B9D"/>
    <w:rsid w:val="00185B94"/>
    <w:rsid w:val="001863CC"/>
    <w:rsid w:val="00186966"/>
    <w:rsid w:val="00190124"/>
    <w:rsid w:val="00190212"/>
    <w:rsid w:val="001927A2"/>
    <w:rsid w:val="00192F83"/>
    <w:rsid w:val="00193F69"/>
    <w:rsid w:val="0019471E"/>
    <w:rsid w:val="00194C36"/>
    <w:rsid w:val="00196A9D"/>
    <w:rsid w:val="00197ED5"/>
    <w:rsid w:val="001A0412"/>
    <w:rsid w:val="001A0FBD"/>
    <w:rsid w:val="001A116B"/>
    <w:rsid w:val="001A1904"/>
    <w:rsid w:val="001A1AFE"/>
    <w:rsid w:val="001A1CA3"/>
    <w:rsid w:val="001A305E"/>
    <w:rsid w:val="001A42F6"/>
    <w:rsid w:val="001A6470"/>
    <w:rsid w:val="001A73B2"/>
    <w:rsid w:val="001A7E31"/>
    <w:rsid w:val="001B0202"/>
    <w:rsid w:val="001B03DA"/>
    <w:rsid w:val="001B0A6C"/>
    <w:rsid w:val="001B129E"/>
    <w:rsid w:val="001B1915"/>
    <w:rsid w:val="001B1976"/>
    <w:rsid w:val="001B245B"/>
    <w:rsid w:val="001B28A5"/>
    <w:rsid w:val="001B2DA6"/>
    <w:rsid w:val="001B35CD"/>
    <w:rsid w:val="001B7350"/>
    <w:rsid w:val="001B7AC7"/>
    <w:rsid w:val="001C1017"/>
    <w:rsid w:val="001C1F5A"/>
    <w:rsid w:val="001C2496"/>
    <w:rsid w:val="001C2DF9"/>
    <w:rsid w:val="001C5842"/>
    <w:rsid w:val="001C597B"/>
    <w:rsid w:val="001C6CDD"/>
    <w:rsid w:val="001C6E81"/>
    <w:rsid w:val="001D07A7"/>
    <w:rsid w:val="001D0986"/>
    <w:rsid w:val="001D13A1"/>
    <w:rsid w:val="001D16B7"/>
    <w:rsid w:val="001D2A3D"/>
    <w:rsid w:val="001D35A5"/>
    <w:rsid w:val="001D4981"/>
    <w:rsid w:val="001D5916"/>
    <w:rsid w:val="001D614C"/>
    <w:rsid w:val="001D652D"/>
    <w:rsid w:val="001E10AE"/>
    <w:rsid w:val="001E123B"/>
    <w:rsid w:val="001E1E9F"/>
    <w:rsid w:val="001E2507"/>
    <w:rsid w:val="001E4344"/>
    <w:rsid w:val="001E5469"/>
    <w:rsid w:val="001E6D14"/>
    <w:rsid w:val="001F050F"/>
    <w:rsid w:val="001F15E6"/>
    <w:rsid w:val="001F357B"/>
    <w:rsid w:val="001F3880"/>
    <w:rsid w:val="001F4A1B"/>
    <w:rsid w:val="001F6A5E"/>
    <w:rsid w:val="001F71F0"/>
    <w:rsid w:val="001F7C53"/>
    <w:rsid w:val="00200061"/>
    <w:rsid w:val="00201B51"/>
    <w:rsid w:val="0020230A"/>
    <w:rsid w:val="00203579"/>
    <w:rsid w:val="002050E8"/>
    <w:rsid w:val="00205F69"/>
    <w:rsid w:val="00211E17"/>
    <w:rsid w:val="00212501"/>
    <w:rsid w:val="002132B9"/>
    <w:rsid w:val="002142C5"/>
    <w:rsid w:val="0021447F"/>
    <w:rsid w:val="00215314"/>
    <w:rsid w:val="002203F7"/>
    <w:rsid w:val="00220CDE"/>
    <w:rsid w:val="00222363"/>
    <w:rsid w:val="00222AC1"/>
    <w:rsid w:val="00222E3E"/>
    <w:rsid w:val="00223A56"/>
    <w:rsid w:val="00224948"/>
    <w:rsid w:val="00225060"/>
    <w:rsid w:val="002258C4"/>
    <w:rsid w:val="002266E3"/>
    <w:rsid w:val="0022745D"/>
    <w:rsid w:val="00227938"/>
    <w:rsid w:val="00230462"/>
    <w:rsid w:val="00234728"/>
    <w:rsid w:val="002347F5"/>
    <w:rsid w:val="00235275"/>
    <w:rsid w:val="002355B9"/>
    <w:rsid w:val="002369A8"/>
    <w:rsid w:val="002369BF"/>
    <w:rsid w:val="00240E0E"/>
    <w:rsid w:val="00241741"/>
    <w:rsid w:val="00242C7C"/>
    <w:rsid w:val="002441CA"/>
    <w:rsid w:val="002445E1"/>
    <w:rsid w:val="00244764"/>
    <w:rsid w:val="0024527C"/>
    <w:rsid w:val="00250E8B"/>
    <w:rsid w:val="00251E8C"/>
    <w:rsid w:val="00254C12"/>
    <w:rsid w:val="00255B8E"/>
    <w:rsid w:val="00256DE9"/>
    <w:rsid w:val="0025727E"/>
    <w:rsid w:val="00261AE6"/>
    <w:rsid w:val="00262BEA"/>
    <w:rsid w:val="00262D72"/>
    <w:rsid w:val="00263DD2"/>
    <w:rsid w:val="00264542"/>
    <w:rsid w:val="002712A0"/>
    <w:rsid w:val="0027188B"/>
    <w:rsid w:val="002728DB"/>
    <w:rsid w:val="00274094"/>
    <w:rsid w:val="002748C3"/>
    <w:rsid w:val="0027736C"/>
    <w:rsid w:val="00277625"/>
    <w:rsid w:val="00277A61"/>
    <w:rsid w:val="00280065"/>
    <w:rsid w:val="00280A74"/>
    <w:rsid w:val="00280AE1"/>
    <w:rsid w:val="00281041"/>
    <w:rsid w:val="00281724"/>
    <w:rsid w:val="00284246"/>
    <w:rsid w:val="00285C1D"/>
    <w:rsid w:val="0028654B"/>
    <w:rsid w:val="00286E3C"/>
    <w:rsid w:val="00286EED"/>
    <w:rsid w:val="0028733B"/>
    <w:rsid w:val="002879B1"/>
    <w:rsid w:val="002879B5"/>
    <w:rsid w:val="00292C35"/>
    <w:rsid w:val="0029354C"/>
    <w:rsid w:val="002935EB"/>
    <w:rsid w:val="002957B5"/>
    <w:rsid w:val="00296ED6"/>
    <w:rsid w:val="002A04BB"/>
    <w:rsid w:val="002A1D00"/>
    <w:rsid w:val="002A2B50"/>
    <w:rsid w:val="002A3019"/>
    <w:rsid w:val="002A3379"/>
    <w:rsid w:val="002A419C"/>
    <w:rsid w:val="002A49AC"/>
    <w:rsid w:val="002B0D24"/>
    <w:rsid w:val="002B0F9C"/>
    <w:rsid w:val="002B1E67"/>
    <w:rsid w:val="002B2D0B"/>
    <w:rsid w:val="002B3FF2"/>
    <w:rsid w:val="002B4E10"/>
    <w:rsid w:val="002B4F78"/>
    <w:rsid w:val="002B6350"/>
    <w:rsid w:val="002B64A2"/>
    <w:rsid w:val="002B7F47"/>
    <w:rsid w:val="002C6EA7"/>
    <w:rsid w:val="002C728F"/>
    <w:rsid w:val="002C76B1"/>
    <w:rsid w:val="002D1AB2"/>
    <w:rsid w:val="002D2FFA"/>
    <w:rsid w:val="002D300A"/>
    <w:rsid w:val="002D5129"/>
    <w:rsid w:val="002D53D6"/>
    <w:rsid w:val="002D53FB"/>
    <w:rsid w:val="002D5C12"/>
    <w:rsid w:val="002D654A"/>
    <w:rsid w:val="002E010E"/>
    <w:rsid w:val="002E11D0"/>
    <w:rsid w:val="002E2C3A"/>
    <w:rsid w:val="002E3111"/>
    <w:rsid w:val="002E60BB"/>
    <w:rsid w:val="002E6A7C"/>
    <w:rsid w:val="002E730F"/>
    <w:rsid w:val="002E7C99"/>
    <w:rsid w:val="002F0540"/>
    <w:rsid w:val="002F13A6"/>
    <w:rsid w:val="002F1785"/>
    <w:rsid w:val="002F26E1"/>
    <w:rsid w:val="002F286F"/>
    <w:rsid w:val="002F3B8E"/>
    <w:rsid w:val="002F47B5"/>
    <w:rsid w:val="002F4A1E"/>
    <w:rsid w:val="002F673D"/>
    <w:rsid w:val="0030068E"/>
    <w:rsid w:val="003016F1"/>
    <w:rsid w:val="00302619"/>
    <w:rsid w:val="003028E1"/>
    <w:rsid w:val="00304E2A"/>
    <w:rsid w:val="00306231"/>
    <w:rsid w:val="003068A1"/>
    <w:rsid w:val="00306926"/>
    <w:rsid w:val="0031153C"/>
    <w:rsid w:val="00312B68"/>
    <w:rsid w:val="003130E2"/>
    <w:rsid w:val="00313219"/>
    <w:rsid w:val="00313475"/>
    <w:rsid w:val="0031734E"/>
    <w:rsid w:val="00317764"/>
    <w:rsid w:val="00320EB8"/>
    <w:rsid w:val="00321481"/>
    <w:rsid w:val="00323244"/>
    <w:rsid w:val="00324B2E"/>
    <w:rsid w:val="00325EE2"/>
    <w:rsid w:val="0032629F"/>
    <w:rsid w:val="0033130E"/>
    <w:rsid w:val="00334285"/>
    <w:rsid w:val="00334CAC"/>
    <w:rsid w:val="00335703"/>
    <w:rsid w:val="00335FA4"/>
    <w:rsid w:val="0033721B"/>
    <w:rsid w:val="00341277"/>
    <w:rsid w:val="00341757"/>
    <w:rsid w:val="00341CC8"/>
    <w:rsid w:val="00342526"/>
    <w:rsid w:val="0034560C"/>
    <w:rsid w:val="00347164"/>
    <w:rsid w:val="0035019E"/>
    <w:rsid w:val="003506ED"/>
    <w:rsid w:val="00350BF3"/>
    <w:rsid w:val="00351290"/>
    <w:rsid w:val="00351C21"/>
    <w:rsid w:val="00352F29"/>
    <w:rsid w:val="00353356"/>
    <w:rsid w:val="00353BB2"/>
    <w:rsid w:val="003542EB"/>
    <w:rsid w:val="00355EB6"/>
    <w:rsid w:val="00357BDC"/>
    <w:rsid w:val="00360322"/>
    <w:rsid w:val="00360DA9"/>
    <w:rsid w:val="00363713"/>
    <w:rsid w:val="0036378B"/>
    <w:rsid w:val="00363EB4"/>
    <w:rsid w:val="00366C43"/>
    <w:rsid w:val="00367A78"/>
    <w:rsid w:val="0037102D"/>
    <w:rsid w:val="00372BBA"/>
    <w:rsid w:val="003742D4"/>
    <w:rsid w:val="00374461"/>
    <w:rsid w:val="00374CAA"/>
    <w:rsid w:val="00377172"/>
    <w:rsid w:val="0037758D"/>
    <w:rsid w:val="00377617"/>
    <w:rsid w:val="003779A6"/>
    <w:rsid w:val="00377D7D"/>
    <w:rsid w:val="00381101"/>
    <w:rsid w:val="003817D5"/>
    <w:rsid w:val="00382EA6"/>
    <w:rsid w:val="00382F04"/>
    <w:rsid w:val="0038456A"/>
    <w:rsid w:val="00384700"/>
    <w:rsid w:val="00384DE8"/>
    <w:rsid w:val="00387EC9"/>
    <w:rsid w:val="0039006B"/>
    <w:rsid w:val="00390925"/>
    <w:rsid w:val="00390AD9"/>
    <w:rsid w:val="00390B9B"/>
    <w:rsid w:val="00390E36"/>
    <w:rsid w:val="003928E7"/>
    <w:rsid w:val="00395CB8"/>
    <w:rsid w:val="00395DED"/>
    <w:rsid w:val="003960BC"/>
    <w:rsid w:val="00396C39"/>
    <w:rsid w:val="003973D1"/>
    <w:rsid w:val="003A15BE"/>
    <w:rsid w:val="003A18E5"/>
    <w:rsid w:val="003A35D0"/>
    <w:rsid w:val="003A3B7E"/>
    <w:rsid w:val="003A7A8B"/>
    <w:rsid w:val="003A7F36"/>
    <w:rsid w:val="003A7F5F"/>
    <w:rsid w:val="003B0BC1"/>
    <w:rsid w:val="003B2291"/>
    <w:rsid w:val="003B22AA"/>
    <w:rsid w:val="003B2A0B"/>
    <w:rsid w:val="003B4263"/>
    <w:rsid w:val="003B5866"/>
    <w:rsid w:val="003B6F79"/>
    <w:rsid w:val="003B764D"/>
    <w:rsid w:val="003C2265"/>
    <w:rsid w:val="003C2BC1"/>
    <w:rsid w:val="003C4063"/>
    <w:rsid w:val="003C46EC"/>
    <w:rsid w:val="003C51B9"/>
    <w:rsid w:val="003C5B5F"/>
    <w:rsid w:val="003C5EAF"/>
    <w:rsid w:val="003C74AE"/>
    <w:rsid w:val="003D07F7"/>
    <w:rsid w:val="003D14AF"/>
    <w:rsid w:val="003D1F97"/>
    <w:rsid w:val="003D2C9B"/>
    <w:rsid w:val="003D5FD0"/>
    <w:rsid w:val="003D6796"/>
    <w:rsid w:val="003D6A36"/>
    <w:rsid w:val="003D7F0A"/>
    <w:rsid w:val="003E0062"/>
    <w:rsid w:val="003E2018"/>
    <w:rsid w:val="003E2481"/>
    <w:rsid w:val="003E2F70"/>
    <w:rsid w:val="003E2FA3"/>
    <w:rsid w:val="003E3C1D"/>
    <w:rsid w:val="003E536C"/>
    <w:rsid w:val="003E5730"/>
    <w:rsid w:val="003E6001"/>
    <w:rsid w:val="003E6157"/>
    <w:rsid w:val="003E711E"/>
    <w:rsid w:val="003F1C93"/>
    <w:rsid w:val="003F1CF5"/>
    <w:rsid w:val="003F504D"/>
    <w:rsid w:val="003F5E11"/>
    <w:rsid w:val="003F5E64"/>
    <w:rsid w:val="003F6260"/>
    <w:rsid w:val="003F6356"/>
    <w:rsid w:val="004004B8"/>
    <w:rsid w:val="00401B3F"/>
    <w:rsid w:val="00402EC3"/>
    <w:rsid w:val="004041A7"/>
    <w:rsid w:val="00405844"/>
    <w:rsid w:val="0040749E"/>
    <w:rsid w:val="004077B0"/>
    <w:rsid w:val="00412029"/>
    <w:rsid w:val="00413F64"/>
    <w:rsid w:val="004166E7"/>
    <w:rsid w:val="004176ED"/>
    <w:rsid w:val="004176FE"/>
    <w:rsid w:val="00417CAB"/>
    <w:rsid w:val="0042052F"/>
    <w:rsid w:val="00421728"/>
    <w:rsid w:val="004222B6"/>
    <w:rsid w:val="0042293E"/>
    <w:rsid w:val="0042429F"/>
    <w:rsid w:val="00425E79"/>
    <w:rsid w:val="0042677C"/>
    <w:rsid w:val="00427608"/>
    <w:rsid w:val="00427A04"/>
    <w:rsid w:val="00433F7F"/>
    <w:rsid w:val="004341FB"/>
    <w:rsid w:val="00434DCA"/>
    <w:rsid w:val="0043738E"/>
    <w:rsid w:val="00437F06"/>
    <w:rsid w:val="004408C3"/>
    <w:rsid w:val="0044129B"/>
    <w:rsid w:val="00441B4D"/>
    <w:rsid w:val="00443C82"/>
    <w:rsid w:val="00444039"/>
    <w:rsid w:val="0044660C"/>
    <w:rsid w:val="004467FE"/>
    <w:rsid w:val="004514FE"/>
    <w:rsid w:val="00453D29"/>
    <w:rsid w:val="00453D73"/>
    <w:rsid w:val="00455842"/>
    <w:rsid w:val="00457196"/>
    <w:rsid w:val="004608A9"/>
    <w:rsid w:val="004608F4"/>
    <w:rsid w:val="00460FEA"/>
    <w:rsid w:val="00461826"/>
    <w:rsid w:val="00461C2E"/>
    <w:rsid w:val="00463996"/>
    <w:rsid w:val="00463A39"/>
    <w:rsid w:val="004645EC"/>
    <w:rsid w:val="004664C7"/>
    <w:rsid w:val="00466BA0"/>
    <w:rsid w:val="004670C3"/>
    <w:rsid w:val="00467599"/>
    <w:rsid w:val="0046767A"/>
    <w:rsid w:val="00467BD4"/>
    <w:rsid w:val="00467EBC"/>
    <w:rsid w:val="00471458"/>
    <w:rsid w:val="00472BB1"/>
    <w:rsid w:val="0047326D"/>
    <w:rsid w:val="00474A04"/>
    <w:rsid w:val="00475242"/>
    <w:rsid w:val="004754FB"/>
    <w:rsid w:val="00475E3C"/>
    <w:rsid w:val="00475F95"/>
    <w:rsid w:val="0047677B"/>
    <w:rsid w:val="00477630"/>
    <w:rsid w:val="00477CA5"/>
    <w:rsid w:val="00477F5B"/>
    <w:rsid w:val="00480C96"/>
    <w:rsid w:val="0048191B"/>
    <w:rsid w:val="004826F0"/>
    <w:rsid w:val="00482A59"/>
    <w:rsid w:val="00482B27"/>
    <w:rsid w:val="00483CD0"/>
    <w:rsid w:val="00484E4C"/>
    <w:rsid w:val="0048766A"/>
    <w:rsid w:val="00487A42"/>
    <w:rsid w:val="00487CA8"/>
    <w:rsid w:val="00490640"/>
    <w:rsid w:val="004921B9"/>
    <w:rsid w:val="00493301"/>
    <w:rsid w:val="00493A0C"/>
    <w:rsid w:val="00493ED6"/>
    <w:rsid w:val="00494F57"/>
    <w:rsid w:val="00495698"/>
    <w:rsid w:val="00497B9D"/>
    <w:rsid w:val="00497F83"/>
    <w:rsid w:val="004A09EC"/>
    <w:rsid w:val="004A169A"/>
    <w:rsid w:val="004A1875"/>
    <w:rsid w:val="004A3544"/>
    <w:rsid w:val="004A79AE"/>
    <w:rsid w:val="004B2475"/>
    <w:rsid w:val="004B2E72"/>
    <w:rsid w:val="004B3235"/>
    <w:rsid w:val="004B41F5"/>
    <w:rsid w:val="004B4303"/>
    <w:rsid w:val="004B4618"/>
    <w:rsid w:val="004B4698"/>
    <w:rsid w:val="004B5E40"/>
    <w:rsid w:val="004C0676"/>
    <w:rsid w:val="004C0DFE"/>
    <w:rsid w:val="004C1B74"/>
    <w:rsid w:val="004C37F1"/>
    <w:rsid w:val="004C6D82"/>
    <w:rsid w:val="004C7CA2"/>
    <w:rsid w:val="004D2099"/>
    <w:rsid w:val="004D25B5"/>
    <w:rsid w:val="004D355E"/>
    <w:rsid w:val="004D3D06"/>
    <w:rsid w:val="004D3D6A"/>
    <w:rsid w:val="004D546A"/>
    <w:rsid w:val="004E0113"/>
    <w:rsid w:val="004E150B"/>
    <w:rsid w:val="004E2B5C"/>
    <w:rsid w:val="004E4CD6"/>
    <w:rsid w:val="004E51D0"/>
    <w:rsid w:val="004E6FF0"/>
    <w:rsid w:val="004E7AD7"/>
    <w:rsid w:val="004E7E34"/>
    <w:rsid w:val="004F1498"/>
    <w:rsid w:val="004F163F"/>
    <w:rsid w:val="004F183C"/>
    <w:rsid w:val="004F1F94"/>
    <w:rsid w:val="004F24AC"/>
    <w:rsid w:val="004F56AB"/>
    <w:rsid w:val="004F6191"/>
    <w:rsid w:val="004F7579"/>
    <w:rsid w:val="004F75C1"/>
    <w:rsid w:val="004F7A67"/>
    <w:rsid w:val="00501004"/>
    <w:rsid w:val="005011BD"/>
    <w:rsid w:val="00501613"/>
    <w:rsid w:val="00502D81"/>
    <w:rsid w:val="00511B6E"/>
    <w:rsid w:val="00511E05"/>
    <w:rsid w:val="00515004"/>
    <w:rsid w:val="0051529B"/>
    <w:rsid w:val="00515AF0"/>
    <w:rsid w:val="00516494"/>
    <w:rsid w:val="00516783"/>
    <w:rsid w:val="00516FA5"/>
    <w:rsid w:val="00517568"/>
    <w:rsid w:val="005206B5"/>
    <w:rsid w:val="00520915"/>
    <w:rsid w:val="0052339F"/>
    <w:rsid w:val="00524175"/>
    <w:rsid w:val="00524A41"/>
    <w:rsid w:val="005257C8"/>
    <w:rsid w:val="00525973"/>
    <w:rsid w:val="00525F18"/>
    <w:rsid w:val="00527B4D"/>
    <w:rsid w:val="0053140D"/>
    <w:rsid w:val="00531DFC"/>
    <w:rsid w:val="0053259D"/>
    <w:rsid w:val="00534CAF"/>
    <w:rsid w:val="00535B74"/>
    <w:rsid w:val="00535EC4"/>
    <w:rsid w:val="00536888"/>
    <w:rsid w:val="00540837"/>
    <w:rsid w:val="00540F03"/>
    <w:rsid w:val="00541FDD"/>
    <w:rsid w:val="00542C13"/>
    <w:rsid w:val="00542ED7"/>
    <w:rsid w:val="00544098"/>
    <w:rsid w:val="00545756"/>
    <w:rsid w:val="00546AD7"/>
    <w:rsid w:val="00547D77"/>
    <w:rsid w:val="00547FD0"/>
    <w:rsid w:val="005506BA"/>
    <w:rsid w:val="0055100E"/>
    <w:rsid w:val="005511D3"/>
    <w:rsid w:val="005513B8"/>
    <w:rsid w:val="00551555"/>
    <w:rsid w:val="005525F1"/>
    <w:rsid w:val="00552F32"/>
    <w:rsid w:val="00554006"/>
    <w:rsid w:val="00554B6C"/>
    <w:rsid w:val="005551E2"/>
    <w:rsid w:val="00556670"/>
    <w:rsid w:val="00562802"/>
    <w:rsid w:val="00563C54"/>
    <w:rsid w:val="00563E75"/>
    <w:rsid w:val="00564867"/>
    <w:rsid w:val="00564A87"/>
    <w:rsid w:val="00564BCA"/>
    <w:rsid w:val="00565E90"/>
    <w:rsid w:val="00567C5F"/>
    <w:rsid w:val="0057256B"/>
    <w:rsid w:val="00576CE6"/>
    <w:rsid w:val="005772DE"/>
    <w:rsid w:val="00580C5E"/>
    <w:rsid w:val="00581E41"/>
    <w:rsid w:val="0058471C"/>
    <w:rsid w:val="00585851"/>
    <w:rsid w:val="00585DEF"/>
    <w:rsid w:val="0058729C"/>
    <w:rsid w:val="0058741E"/>
    <w:rsid w:val="00587DA2"/>
    <w:rsid w:val="00587E51"/>
    <w:rsid w:val="00590978"/>
    <w:rsid w:val="005931D7"/>
    <w:rsid w:val="00594757"/>
    <w:rsid w:val="00595633"/>
    <w:rsid w:val="005971C0"/>
    <w:rsid w:val="005A0695"/>
    <w:rsid w:val="005A5CCA"/>
    <w:rsid w:val="005A5EE6"/>
    <w:rsid w:val="005A7B3A"/>
    <w:rsid w:val="005B1DC0"/>
    <w:rsid w:val="005B2E8D"/>
    <w:rsid w:val="005B416C"/>
    <w:rsid w:val="005B583B"/>
    <w:rsid w:val="005C0724"/>
    <w:rsid w:val="005C1548"/>
    <w:rsid w:val="005C2EE7"/>
    <w:rsid w:val="005C33DE"/>
    <w:rsid w:val="005C433E"/>
    <w:rsid w:val="005C4777"/>
    <w:rsid w:val="005C4943"/>
    <w:rsid w:val="005D11A9"/>
    <w:rsid w:val="005D2317"/>
    <w:rsid w:val="005D235A"/>
    <w:rsid w:val="005D3164"/>
    <w:rsid w:val="005D493F"/>
    <w:rsid w:val="005D6DD4"/>
    <w:rsid w:val="005E0782"/>
    <w:rsid w:val="005E6902"/>
    <w:rsid w:val="005E7531"/>
    <w:rsid w:val="005E7816"/>
    <w:rsid w:val="005E78FB"/>
    <w:rsid w:val="005F08D7"/>
    <w:rsid w:val="005F4421"/>
    <w:rsid w:val="005F4DC7"/>
    <w:rsid w:val="005F57E0"/>
    <w:rsid w:val="00600B7C"/>
    <w:rsid w:val="00601539"/>
    <w:rsid w:val="00601CD1"/>
    <w:rsid w:val="00604ABD"/>
    <w:rsid w:val="00605B2C"/>
    <w:rsid w:val="00611042"/>
    <w:rsid w:val="00611B94"/>
    <w:rsid w:val="00613AD3"/>
    <w:rsid w:val="00613AED"/>
    <w:rsid w:val="006145C9"/>
    <w:rsid w:val="00614B18"/>
    <w:rsid w:val="00615B71"/>
    <w:rsid w:val="006176B8"/>
    <w:rsid w:val="006202B7"/>
    <w:rsid w:val="00620EAB"/>
    <w:rsid w:val="00621F6F"/>
    <w:rsid w:val="00622194"/>
    <w:rsid w:val="00631165"/>
    <w:rsid w:val="00634042"/>
    <w:rsid w:val="00634B25"/>
    <w:rsid w:val="00635E3F"/>
    <w:rsid w:val="006368F1"/>
    <w:rsid w:val="006378F7"/>
    <w:rsid w:val="006402ED"/>
    <w:rsid w:val="00640E76"/>
    <w:rsid w:val="00641821"/>
    <w:rsid w:val="00641827"/>
    <w:rsid w:val="0064701E"/>
    <w:rsid w:val="0064738E"/>
    <w:rsid w:val="006476A0"/>
    <w:rsid w:val="0065050D"/>
    <w:rsid w:val="006509CB"/>
    <w:rsid w:val="00651D4F"/>
    <w:rsid w:val="0065232D"/>
    <w:rsid w:val="00652DEE"/>
    <w:rsid w:val="00653186"/>
    <w:rsid w:val="00653C8D"/>
    <w:rsid w:val="006555DF"/>
    <w:rsid w:val="00655FE2"/>
    <w:rsid w:val="00656A2B"/>
    <w:rsid w:val="00656F16"/>
    <w:rsid w:val="00657C51"/>
    <w:rsid w:val="0066204A"/>
    <w:rsid w:val="00664E41"/>
    <w:rsid w:val="0066586E"/>
    <w:rsid w:val="0066706B"/>
    <w:rsid w:val="0067111C"/>
    <w:rsid w:val="00671A31"/>
    <w:rsid w:val="00671C6C"/>
    <w:rsid w:val="00671D2B"/>
    <w:rsid w:val="00673EAF"/>
    <w:rsid w:val="0067658A"/>
    <w:rsid w:val="006770C7"/>
    <w:rsid w:val="006805E0"/>
    <w:rsid w:val="00681876"/>
    <w:rsid w:val="00682365"/>
    <w:rsid w:val="00684078"/>
    <w:rsid w:val="00684ECD"/>
    <w:rsid w:val="006857F4"/>
    <w:rsid w:val="006863C7"/>
    <w:rsid w:val="006868F1"/>
    <w:rsid w:val="006874C3"/>
    <w:rsid w:val="006903FC"/>
    <w:rsid w:val="00690657"/>
    <w:rsid w:val="00691036"/>
    <w:rsid w:val="00691568"/>
    <w:rsid w:val="00692DB9"/>
    <w:rsid w:val="006934F1"/>
    <w:rsid w:val="006950B7"/>
    <w:rsid w:val="00697462"/>
    <w:rsid w:val="006976D1"/>
    <w:rsid w:val="006A1463"/>
    <w:rsid w:val="006A23CC"/>
    <w:rsid w:val="006A2479"/>
    <w:rsid w:val="006A519A"/>
    <w:rsid w:val="006A5B4F"/>
    <w:rsid w:val="006A6BF0"/>
    <w:rsid w:val="006A746E"/>
    <w:rsid w:val="006A7709"/>
    <w:rsid w:val="006B00F9"/>
    <w:rsid w:val="006B06B2"/>
    <w:rsid w:val="006B0E77"/>
    <w:rsid w:val="006B1481"/>
    <w:rsid w:val="006B1BE3"/>
    <w:rsid w:val="006B217B"/>
    <w:rsid w:val="006B2FE2"/>
    <w:rsid w:val="006B47A5"/>
    <w:rsid w:val="006B54E8"/>
    <w:rsid w:val="006B5B09"/>
    <w:rsid w:val="006B6856"/>
    <w:rsid w:val="006C078E"/>
    <w:rsid w:val="006C349C"/>
    <w:rsid w:val="006C3544"/>
    <w:rsid w:val="006C3A63"/>
    <w:rsid w:val="006C3EB9"/>
    <w:rsid w:val="006C4CEC"/>
    <w:rsid w:val="006C5072"/>
    <w:rsid w:val="006C5A90"/>
    <w:rsid w:val="006C6842"/>
    <w:rsid w:val="006C6A05"/>
    <w:rsid w:val="006D09D6"/>
    <w:rsid w:val="006D0ADF"/>
    <w:rsid w:val="006D1955"/>
    <w:rsid w:val="006D2262"/>
    <w:rsid w:val="006D284C"/>
    <w:rsid w:val="006D4969"/>
    <w:rsid w:val="006D54E4"/>
    <w:rsid w:val="006D60F8"/>
    <w:rsid w:val="006D7AAF"/>
    <w:rsid w:val="006E0EB7"/>
    <w:rsid w:val="006E2782"/>
    <w:rsid w:val="006E3BAF"/>
    <w:rsid w:val="006E5705"/>
    <w:rsid w:val="006E6975"/>
    <w:rsid w:val="006F0E22"/>
    <w:rsid w:val="006F10E3"/>
    <w:rsid w:val="006F10EE"/>
    <w:rsid w:val="006F22B6"/>
    <w:rsid w:val="006F2CF8"/>
    <w:rsid w:val="006F3B95"/>
    <w:rsid w:val="006F44AD"/>
    <w:rsid w:val="006F48B1"/>
    <w:rsid w:val="006F7834"/>
    <w:rsid w:val="007002C7"/>
    <w:rsid w:val="007015C7"/>
    <w:rsid w:val="00701C43"/>
    <w:rsid w:val="007023F7"/>
    <w:rsid w:val="0070316D"/>
    <w:rsid w:val="00704E03"/>
    <w:rsid w:val="007067E8"/>
    <w:rsid w:val="00707507"/>
    <w:rsid w:val="00707DFF"/>
    <w:rsid w:val="0071092B"/>
    <w:rsid w:val="007125E2"/>
    <w:rsid w:val="00713404"/>
    <w:rsid w:val="00713656"/>
    <w:rsid w:val="00714A83"/>
    <w:rsid w:val="00715E96"/>
    <w:rsid w:val="0071726C"/>
    <w:rsid w:val="007200C6"/>
    <w:rsid w:val="007215ED"/>
    <w:rsid w:val="00721E98"/>
    <w:rsid w:val="007233D2"/>
    <w:rsid w:val="00723DE5"/>
    <w:rsid w:val="007240FB"/>
    <w:rsid w:val="00724570"/>
    <w:rsid w:val="00725716"/>
    <w:rsid w:val="007265F8"/>
    <w:rsid w:val="00726B27"/>
    <w:rsid w:val="00727DBC"/>
    <w:rsid w:val="007320D1"/>
    <w:rsid w:val="00732554"/>
    <w:rsid w:val="00732C39"/>
    <w:rsid w:val="007334EA"/>
    <w:rsid w:val="0073361D"/>
    <w:rsid w:val="00733971"/>
    <w:rsid w:val="0073443E"/>
    <w:rsid w:val="007355BC"/>
    <w:rsid w:val="00735FBB"/>
    <w:rsid w:val="00735FD0"/>
    <w:rsid w:val="00736CD2"/>
    <w:rsid w:val="007407B2"/>
    <w:rsid w:val="007414BD"/>
    <w:rsid w:val="007416A2"/>
    <w:rsid w:val="00744300"/>
    <w:rsid w:val="00746A36"/>
    <w:rsid w:val="007516E0"/>
    <w:rsid w:val="007517DE"/>
    <w:rsid w:val="00751C9B"/>
    <w:rsid w:val="00751F2C"/>
    <w:rsid w:val="00751F9F"/>
    <w:rsid w:val="0075335E"/>
    <w:rsid w:val="007534AF"/>
    <w:rsid w:val="00755156"/>
    <w:rsid w:val="00756FC9"/>
    <w:rsid w:val="007573DB"/>
    <w:rsid w:val="00757536"/>
    <w:rsid w:val="007600E3"/>
    <w:rsid w:val="00760D97"/>
    <w:rsid w:val="00761D94"/>
    <w:rsid w:val="00761EC7"/>
    <w:rsid w:val="00762D71"/>
    <w:rsid w:val="007635E8"/>
    <w:rsid w:val="00763722"/>
    <w:rsid w:val="00765F68"/>
    <w:rsid w:val="00766049"/>
    <w:rsid w:val="007678FF"/>
    <w:rsid w:val="007711B2"/>
    <w:rsid w:val="00771C1F"/>
    <w:rsid w:val="007721FC"/>
    <w:rsid w:val="00772B6E"/>
    <w:rsid w:val="007747B7"/>
    <w:rsid w:val="00775A04"/>
    <w:rsid w:val="00781E86"/>
    <w:rsid w:val="007826B4"/>
    <w:rsid w:val="00783A2D"/>
    <w:rsid w:val="00783F52"/>
    <w:rsid w:val="00783FC4"/>
    <w:rsid w:val="00785915"/>
    <w:rsid w:val="00785C15"/>
    <w:rsid w:val="0078755A"/>
    <w:rsid w:val="00787A41"/>
    <w:rsid w:val="00790755"/>
    <w:rsid w:val="00791973"/>
    <w:rsid w:val="007920B5"/>
    <w:rsid w:val="007924D0"/>
    <w:rsid w:val="00792B54"/>
    <w:rsid w:val="0079319A"/>
    <w:rsid w:val="00794AF6"/>
    <w:rsid w:val="007954D1"/>
    <w:rsid w:val="00795701"/>
    <w:rsid w:val="00795AB5"/>
    <w:rsid w:val="007A0609"/>
    <w:rsid w:val="007A064C"/>
    <w:rsid w:val="007A0EA3"/>
    <w:rsid w:val="007A274F"/>
    <w:rsid w:val="007A3ECF"/>
    <w:rsid w:val="007A414A"/>
    <w:rsid w:val="007A42BC"/>
    <w:rsid w:val="007A580F"/>
    <w:rsid w:val="007A6EC4"/>
    <w:rsid w:val="007A7118"/>
    <w:rsid w:val="007A7ED1"/>
    <w:rsid w:val="007A7F10"/>
    <w:rsid w:val="007B1366"/>
    <w:rsid w:val="007B187A"/>
    <w:rsid w:val="007B3DFA"/>
    <w:rsid w:val="007C0354"/>
    <w:rsid w:val="007C0623"/>
    <w:rsid w:val="007C1D94"/>
    <w:rsid w:val="007C22EF"/>
    <w:rsid w:val="007C2D2C"/>
    <w:rsid w:val="007C2E4B"/>
    <w:rsid w:val="007C376A"/>
    <w:rsid w:val="007C40B9"/>
    <w:rsid w:val="007C4AEB"/>
    <w:rsid w:val="007C55DB"/>
    <w:rsid w:val="007C5850"/>
    <w:rsid w:val="007C683C"/>
    <w:rsid w:val="007C6A22"/>
    <w:rsid w:val="007C71F3"/>
    <w:rsid w:val="007C7492"/>
    <w:rsid w:val="007D073F"/>
    <w:rsid w:val="007D3DA1"/>
    <w:rsid w:val="007D3E36"/>
    <w:rsid w:val="007D4B0E"/>
    <w:rsid w:val="007E0012"/>
    <w:rsid w:val="007E1FA4"/>
    <w:rsid w:val="007E2361"/>
    <w:rsid w:val="007E247D"/>
    <w:rsid w:val="007E49B7"/>
    <w:rsid w:val="007E62D5"/>
    <w:rsid w:val="007F2253"/>
    <w:rsid w:val="007F2476"/>
    <w:rsid w:val="007F2FD0"/>
    <w:rsid w:val="007F348A"/>
    <w:rsid w:val="007F43E3"/>
    <w:rsid w:val="007F4971"/>
    <w:rsid w:val="007F7B16"/>
    <w:rsid w:val="0080009C"/>
    <w:rsid w:val="00804F6B"/>
    <w:rsid w:val="00806CE0"/>
    <w:rsid w:val="008074CC"/>
    <w:rsid w:val="00811938"/>
    <w:rsid w:val="00812B83"/>
    <w:rsid w:val="00815C71"/>
    <w:rsid w:val="00820395"/>
    <w:rsid w:val="00820C3F"/>
    <w:rsid w:val="008212E7"/>
    <w:rsid w:val="00821886"/>
    <w:rsid w:val="00821BDE"/>
    <w:rsid w:val="0082302F"/>
    <w:rsid w:val="0082337E"/>
    <w:rsid w:val="00825FD9"/>
    <w:rsid w:val="00826962"/>
    <w:rsid w:val="00826CF2"/>
    <w:rsid w:val="00831004"/>
    <w:rsid w:val="00833F28"/>
    <w:rsid w:val="00834599"/>
    <w:rsid w:val="008349D9"/>
    <w:rsid w:val="008353F4"/>
    <w:rsid w:val="0083566C"/>
    <w:rsid w:val="008405A4"/>
    <w:rsid w:val="008406D2"/>
    <w:rsid w:val="00841667"/>
    <w:rsid w:val="008430EE"/>
    <w:rsid w:val="008435BF"/>
    <w:rsid w:val="00843938"/>
    <w:rsid w:val="00843B2E"/>
    <w:rsid w:val="00844506"/>
    <w:rsid w:val="00844818"/>
    <w:rsid w:val="00844B3D"/>
    <w:rsid w:val="00844DF1"/>
    <w:rsid w:val="00845A85"/>
    <w:rsid w:val="008477A3"/>
    <w:rsid w:val="008477C2"/>
    <w:rsid w:val="00850328"/>
    <w:rsid w:val="008504C4"/>
    <w:rsid w:val="00850AAD"/>
    <w:rsid w:val="00851A79"/>
    <w:rsid w:val="00855018"/>
    <w:rsid w:val="00855CB0"/>
    <w:rsid w:val="00857D87"/>
    <w:rsid w:val="00860552"/>
    <w:rsid w:val="00861D1B"/>
    <w:rsid w:val="00862F95"/>
    <w:rsid w:val="00863495"/>
    <w:rsid w:val="008649C0"/>
    <w:rsid w:val="00864FD6"/>
    <w:rsid w:val="00867861"/>
    <w:rsid w:val="00870B2C"/>
    <w:rsid w:val="008717CD"/>
    <w:rsid w:val="00871B9B"/>
    <w:rsid w:val="0087210D"/>
    <w:rsid w:val="00872B6E"/>
    <w:rsid w:val="00872D32"/>
    <w:rsid w:val="00872F10"/>
    <w:rsid w:val="00874FD6"/>
    <w:rsid w:val="0087543F"/>
    <w:rsid w:val="00876618"/>
    <w:rsid w:val="0088077B"/>
    <w:rsid w:val="008830DD"/>
    <w:rsid w:val="00886BA0"/>
    <w:rsid w:val="00887E1A"/>
    <w:rsid w:val="008909D7"/>
    <w:rsid w:val="00890BD7"/>
    <w:rsid w:val="00890FF6"/>
    <w:rsid w:val="00892537"/>
    <w:rsid w:val="00894D57"/>
    <w:rsid w:val="00895E76"/>
    <w:rsid w:val="00897373"/>
    <w:rsid w:val="008A05E0"/>
    <w:rsid w:val="008A192D"/>
    <w:rsid w:val="008A298C"/>
    <w:rsid w:val="008A40B3"/>
    <w:rsid w:val="008A55FA"/>
    <w:rsid w:val="008A5A89"/>
    <w:rsid w:val="008A6323"/>
    <w:rsid w:val="008A72B3"/>
    <w:rsid w:val="008A764F"/>
    <w:rsid w:val="008A7BBF"/>
    <w:rsid w:val="008B02B9"/>
    <w:rsid w:val="008B047F"/>
    <w:rsid w:val="008B09AA"/>
    <w:rsid w:val="008B0D4D"/>
    <w:rsid w:val="008B0ED1"/>
    <w:rsid w:val="008B0EE0"/>
    <w:rsid w:val="008B25DD"/>
    <w:rsid w:val="008B2D34"/>
    <w:rsid w:val="008B2ECA"/>
    <w:rsid w:val="008B3396"/>
    <w:rsid w:val="008B3529"/>
    <w:rsid w:val="008B460A"/>
    <w:rsid w:val="008B49C3"/>
    <w:rsid w:val="008B4B67"/>
    <w:rsid w:val="008B589A"/>
    <w:rsid w:val="008B6C0D"/>
    <w:rsid w:val="008B6CEC"/>
    <w:rsid w:val="008C0B6F"/>
    <w:rsid w:val="008C0F96"/>
    <w:rsid w:val="008C152C"/>
    <w:rsid w:val="008C22BC"/>
    <w:rsid w:val="008C3EF2"/>
    <w:rsid w:val="008C5603"/>
    <w:rsid w:val="008D04B6"/>
    <w:rsid w:val="008D1455"/>
    <w:rsid w:val="008D181D"/>
    <w:rsid w:val="008D3ECE"/>
    <w:rsid w:val="008D526F"/>
    <w:rsid w:val="008D5D8F"/>
    <w:rsid w:val="008D7960"/>
    <w:rsid w:val="008E14A3"/>
    <w:rsid w:val="008E23D9"/>
    <w:rsid w:val="008E27EB"/>
    <w:rsid w:val="008E5C3B"/>
    <w:rsid w:val="008E6D68"/>
    <w:rsid w:val="008E711D"/>
    <w:rsid w:val="008E717D"/>
    <w:rsid w:val="008E7277"/>
    <w:rsid w:val="008F2DCB"/>
    <w:rsid w:val="008F40C5"/>
    <w:rsid w:val="008F7DC3"/>
    <w:rsid w:val="009001D0"/>
    <w:rsid w:val="00900DE9"/>
    <w:rsid w:val="00901764"/>
    <w:rsid w:val="009061CD"/>
    <w:rsid w:val="00906921"/>
    <w:rsid w:val="009122D6"/>
    <w:rsid w:val="00912B2D"/>
    <w:rsid w:val="00913379"/>
    <w:rsid w:val="009138BD"/>
    <w:rsid w:val="00913BDF"/>
    <w:rsid w:val="00914CB3"/>
    <w:rsid w:val="00916012"/>
    <w:rsid w:val="009169F7"/>
    <w:rsid w:val="00917BC6"/>
    <w:rsid w:val="00920BD0"/>
    <w:rsid w:val="009216E3"/>
    <w:rsid w:val="00921BBD"/>
    <w:rsid w:val="009227C0"/>
    <w:rsid w:val="00922B2F"/>
    <w:rsid w:val="009233CA"/>
    <w:rsid w:val="00924B6B"/>
    <w:rsid w:val="00924D9B"/>
    <w:rsid w:val="009257E8"/>
    <w:rsid w:val="0092706D"/>
    <w:rsid w:val="009302FE"/>
    <w:rsid w:val="00931398"/>
    <w:rsid w:val="00933ED7"/>
    <w:rsid w:val="0093416D"/>
    <w:rsid w:val="009348FD"/>
    <w:rsid w:val="00934C3F"/>
    <w:rsid w:val="00935FF4"/>
    <w:rsid w:val="00936114"/>
    <w:rsid w:val="009365D8"/>
    <w:rsid w:val="00937AA4"/>
    <w:rsid w:val="0094097D"/>
    <w:rsid w:val="00942D6F"/>
    <w:rsid w:val="00943919"/>
    <w:rsid w:val="00943C46"/>
    <w:rsid w:val="00944016"/>
    <w:rsid w:val="009443A4"/>
    <w:rsid w:val="00947EE1"/>
    <w:rsid w:val="009503E5"/>
    <w:rsid w:val="0095139E"/>
    <w:rsid w:val="00952439"/>
    <w:rsid w:val="00952A5F"/>
    <w:rsid w:val="00953B89"/>
    <w:rsid w:val="00956664"/>
    <w:rsid w:val="009613E7"/>
    <w:rsid w:val="0096453A"/>
    <w:rsid w:val="00964DB6"/>
    <w:rsid w:val="00972C67"/>
    <w:rsid w:val="00975BCA"/>
    <w:rsid w:val="00981E8D"/>
    <w:rsid w:val="009822E7"/>
    <w:rsid w:val="00983C8F"/>
    <w:rsid w:val="009852F4"/>
    <w:rsid w:val="00987D3D"/>
    <w:rsid w:val="00991DAB"/>
    <w:rsid w:val="00996925"/>
    <w:rsid w:val="00997C7E"/>
    <w:rsid w:val="009A0A13"/>
    <w:rsid w:val="009A101E"/>
    <w:rsid w:val="009A10B4"/>
    <w:rsid w:val="009A15E5"/>
    <w:rsid w:val="009A1C63"/>
    <w:rsid w:val="009A2161"/>
    <w:rsid w:val="009A3354"/>
    <w:rsid w:val="009A3DE6"/>
    <w:rsid w:val="009A5811"/>
    <w:rsid w:val="009A6196"/>
    <w:rsid w:val="009A63E1"/>
    <w:rsid w:val="009A657E"/>
    <w:rsid w:val="009A7299"/>
    <w:rsid w:val="009B5FA5"/>
    <w:rsid w:val="009C0358"/>
    <w:rsid w:val="009C10AA"/>
    <w:rsid w:val="009C198E"/>
    <w:rsid w:val="009C1C58"/>
    <w:rsid w:val="009C2051"/>
    <w:rsid w:val="009C2AF3"/>
    <w:rsid w:val="009C309D"/>
    <w:rsid w:val="009C36E9"/>
    <w:rsid w:val="009C3EB5"/>
    <w:rsid w:val="009C46D4"/>
    <w:rsid w:val="009C5BE6"/>
    <w:rsid w:val="009C7400"/>
    <w:rsid w:val="009D0CC0"/>
    <w:rsid w:val="009D1143"/>
    <w:rsid w:val="009D2E9F"/>
    <w:rsid w:val="009D3358"/>
    <w:rsid w:val="009D48CE"/>
    <w:rsid w:val="009D4B2A"/>
    <w:rsid w:val="009D4DE6"/>
    <w:rsid w:val="009D635E"/>
    <w:rsid w:val="009D6575"/>
    <w:rsid w:val="009D7E68"/>
    <w:rsid w:val="009E009D"/>
    <w:rsid w:val="009E0390"/>
    <w:rsid w:val="009E07E1"/>
    <w:rsid w:val="009E398C"/>
    <w:rsid w:val="009E4991"/>
    <w:rsid w:val="009E4B4E"/>
    <w:rsid w:val="009E6628"/>
    <w:rsid w:val="009E69C3"/>
    <w:rsid w:val="009E6B9A"/>
    <w:rsid w:val="009F0C57"/>
    <w:rsid w:val="009F1077"/>
    <w:rsid w:val="009F1E25"/>
    <w:rsid w:val="009F64E8"/>
    <w:rsid w:val="009F64F1"/>
    <w:rsid w:val="009F66EB"/>
    <w:rsid w:val="009F6B10"/>
    <w:rsid w:val="009F7798"/>
    <w:rsid w:val="00A01256"/>
    <w:rsid w:val="00A01E24"/>
    <w:rsid w:val="00A0440E"/>
    <w:rsid w:val="00A05543"/>
    <w:rsid w:val="00A06DC1"/>
    <w:rsid w:val="00A101B4"/>
    <w:rsid w:val="00A10A0A"/>
    <w:rsid w:val="00A119A5"/>
    <w:rsid w:val="00A14407"/>
    <w:rsid w:val="00A1538F"/>
    <w:rsid w:val="00A15DA5"/>
    <w:rsid w:val="00A15DD3"/>
    <w:rsid w:val="00A16D43"/>
    <w:rsid w:val="00A16D74"/>
    <w:rsid w:val="00A17318"/>
    <w:rsid w:val="00A17ED2"/>
    <w:rsid w:val="00A21392"/>
    <w:rsid w:val="00A2211F"/>
    <w:rsid w:val="00A22E43"/>
    <w:rsid w:val="00A23F95"/>
    <w:rsid w:val="00A269A2"/>
    <w:rsid w:val="00A30001"/>
    <w:rsid w:val="00A313D0"/>
    <w:rsid w:val="00A32F19"/>
    <w:rsid w:val="00A345A6"/>
    <w:rsid w:val="00A36479"/>
    <w:rsid w:val="00A366C7"/>
    <w:rsid w:val="00A36873"/>
    <w:rsid w:val="00A4114D"/>
    <w:rsid w:val="00A41B04"/>
    <w:rsid w:val="00A4240D"/>
    <w:rsid w:val="00A43106"/>
    <w:rsid w:val="00A43127"/>
    <w:rsid w:val="00A43400"/>
    <w:rsid w:val="00A44970"/>
    <w:rsid w:val="00A44E91"/>
    <w:rsid w:val="00A474A1"/>
    <w:rsid w:val="00A5101D"/>
    <w:rsid w:val="00A5161F"/>
    <w:rsid w:val="00A5195B"/>
    <w:rsid w:val="00A51ED4"/>
    <w:rsid w:val="00A53AEA"/>
    <w:rsid w:val="00A54A21"/>
    <w:rsid w:val="00A5639E"/>
    <w:rsid w:val="00A572D2"/>
    <w:rsid w:val="00A634E8"/>
    <w:rsid w:val="00A645BB"/>
    <w:rsid w:val="00A64EC3"/>
    <w:rsid w:val="00A65813"/>
    <w:rsid w:val="00A65D7F"/>
    <w:rsid w:val="00A669E1"/>
    <w:rsid w:val="00A6735A"/>
    <w:rsid w:val="00A706A5"/>
    <w:rsid w:val="00A72CDC"/>
    <w:rsid w:val="00A7438F"/>
    <w:rsid w:val="00A74C7B"/>
    <w:rsid w:val="00A74E46"/>
    <w:rsid w:val="00A7511E"/>
    <w:rsid w:val="00A75218"/>
    <w:rsid w:val="00A75882"/>
    <w:rsid w:val="00A76B07"/>
    <w:rsid w:val="00A7724B"/>
    <w:rsid w:val="00A8067D"/>
    <w:rsid w:val="00A82BE8"/>
    <w:rsid w:val="00A83140"/>
    <w:rsid w:val="00A8320E"/>
    <w:rsid w:val="00A85387"/>
    <w:rsid w:val="00A85849"/>
    <w:rsid w:val="00A8620A"/>
    <w:rsid w:val="00A87B4B"/>
    <w:rsid w:val="00A900FD"/>
    <w:rsid w:val="00A90842"/>
    <w:rsid w:val="00A91A42"/>
    <w:rsid w:val="00A92BBD"/>
    <w:rsid w:val="00A93484"/>
    <w:rsid w:val="00A934D5"/>
    <w:rsid w:val="00A937EF"/>
    <w:rsid w:val="00A950A3"/>
    <w:rsid w:val="00A97E33"/>
    <w:rsid w:val="00AA05D8"/>
    <w:rsid w:val="00AA0AEE"/>
    <w:rsid w:val="00AA2720"/>
    <w:rsid w:val="00AA2F2A"/>
    <w:rsid w:val="00AA3C4A"/>
    <w:rsid w:val="00AA3E26"/>
    <w:rsid w:val="00AA44F6"/>
    <w:rsid w:val="00AA490E"/>
    <w:rsid w:val="00AA4998"/>
    <w:rsid w:val="00AA6EF5"/>
    <w:rsid w:val="00AB0D3B"/>
    <w:rsid w:val="00AB1A39"/>
    <w:rsid w:val="00AB1D93"/>
    <w:rsid w:val="00AB211A"/>
    <w:rsid w:val="00AB2744"/>
    <w:rsid w:val="00AB3388"/>
    <w:rsid w:val="00AB3699"/>
    <w:rsid w:val="00AB39F9"/>
    <w:rsid w:val="00AB62D8"/>
    <w:rsid w:val="00AC0772"/>
    <w:rsid w:val="00AC1A06"/>
    <w:rsid w:val="00AC5A90"/>
    <w:rsid w:val="00AC6573"/>
    <w:rsid w:val="00AC6715"/>
    <w:rsid w:val="00AD0409"/>
    <w:rsid w:val="00AD41B1"/>
    <w:rsid w:val="00AD47B5"/>
    <w:rsid w:val="00AD5C83"/>
    <w:rsid w:val="00AD754B"/>
    <w:rsid w:val="00AD7FB0"/>
    <w:rsid w:val="00AE0E4B"/>
    <w:rsid w:val="00AE1643"/>
    <w:rsid w:val="00AE2A82"/>
    <w:rsid w:val="00AE3E67"/>
    <w:rsid w:val="00AE4A70"/>
    <w:rsid w:val="00AE50D2"/>
    <w:rsid w:val="00AE5BBC"/>
    <w:rsid w:val="00AE6B5B"/>
    <w:rsid w:val="00AF0DB5"/>
    <w:rsid w:val="00AF3D16"/>
    <w:rsid w:val="00AF44A8"/>
    <w:rsid w:val="00AF4B5F"/>
    <w:rsid w:val="00AF51C5"/>
    <w:rsid w:val="00AF5C0E"/>
    <w:rsid w:val="00AF6B8C"/>
    <w:rsid w:val="00AF7289"/>
    <w:rsid w:val="00AF7387"/>
    <w:rsid w:val="00B009AB"/>
    <w:rsid w:val="00B016E1"/>
    <w:rsid w:val="00B017ED"/>
    <w:rsid w:val="00B01D21"/>
    <w:rsid w:val="00B01F62"/>
    <w:rsid w:val="00B02102"/>
    <w:rsid w:val="00B02130"/>
    <w:rsid w:val="00B045F4"/>
    <w:rsid w:val="00B0529B"/>
    <w:rsid w:val="00B057B8"/>
    <w:rsid w:val="00B0593E"/>
    <w:rsid w:val="00B0679A"/>
    <w:rsid w:val="00B07A67"/>
    <w:rsid w:val="00B125D7"/>
    <w:rsid w:val="00B12C52"/>
    <w:rsid w:val="00B134B6"/>
    <w:rsid w:val="00B13B5D"/>
    <w:rsid w:val="00B1446F"/>
    <w:rsid w:val="00B149C2"/>
    <w:rsid w:val="00B15AA6"/>
    <w:rsid w:val="00B16E3B"/>
    <w:rsid w:val="00B17756"/>
    <w:rsid w:val="00B205E3"/>
    <w:rsid w:val="00B206FB"/>
    <w:rsid w:val="00B24FB5"/>
    <w:rsid w:val="00B27050"/>
    <w:rsid w:val="00B27433"/>
    <w:rsid w:val="00B276B0"/>
    <w:rsid w:val="00B3021C"/>
    <w:rsid w:val="00B34B8D"/>
    <w:rsid w:val="00B35D38"/>
    <w:rsid w:val="00B373B9"/>
    <w:rsid w:val="00B37F6B"/>
    <w:rsid w:val="00B4091A"/>
    <w:rsid w:val="00B4386C"/>
    <w:rsid w:val="00B4386E"/>
    <w:rsid w:val="00B43D12"/>
    <w:rsid w:val="00B44201"/>
    <w:rsid w:val="00B46998"/>
    <w:rsid w:val="00B50EFD"/>
    <w:rsid w:val="00B51054"/>
    <w:rsid w:val="00B5142B"/>
    <w:rsid w:val="00B515BC"/>
    <w:rsid w:val="00B53F0D"/>
    <w:rsid w:val="00B54133"/>
    <w:rsid w:val="00B54709"/>
    <w:rsid w:val="00B55034"/>
    <w:rsid w:val="00B553BA"/>
    <w:rsid w:val="00B57403"/>
    <w:rsid w:val="00B60FBD"/>
    <w:rsid w:val="00B61BAD"/>
    <w:rsid w:val="00B63794"/>
    <w:rsid w:val="00B63968"/>
    <w:rsid w:val="00B67AA0"/>
    <w:rsid w:val="00B67E30"/>
    <w:rsid w:val="00B72C22"/>
    <w:rsid w:val="00B751B4"/>
    <w:rsid w:val="00B7561C"/>
    <w:rsid w:val="00B75858"/>
    <w:rsid w:val="00B76632"/>
    <w:rsid w:val="00B76DFA"/>
    <w:rsid w:val="00B8127A"/>
    <w:rsid w:val="00B83AF9"/>
    <w:rsid w:val="00B85399"/>
    <w:rsid w:val="00B853AB"/>
    <w:rsid w:val="00B8665C"/>
    <w:rsid w:val="00B90A1A"/>
    <w:rsid w:val="00B90C90"/>
    <w:rsid w:val="00B915D7"/>
    <w:rsid w:val="00B930BE"/>
    <w:rsid w:val="00B936D4"/>
    <w:rsid w:val="00B937E7"/>
    <w:rsid w:val="00B949AB"/>
    <w:rsid w:val="00B9662B"/>
    <w:rsid w:val="00B968BF"/>
    <w:rsid w:val="00B96E8B"/>
    <w:rsid w:val="00B97282"/>
    <w:rsid w:val="00BA033C"/>
    <w:rsid w:val="00BA0C09"/>
    <w:rsid w:val="00BA31E9"/>
    <w:rsid w:val="00BA3877"/>
    <w:rsid w:val="00BA53FA"/>
    <w:rsid w:val="00BA5E1D"/>
    <w:rsid w:val="00BA7ED3"/>
    <w:rsid w:val="00BB12B9"/>
    <w:rsid w:val="00BB135F"/>
    <w:rsid w:val="00BB1AEC"/>
    <w:rsid w:val="00BB1FDD"/>
    <w:rsid w:val="00BB2E3B"/>
    <w:rsid w:val="00BB4A13"/>
    <w:rsid w:val="00BB523B"/>
    <w:rsid w:val="00BB7212"/>
    <w:rsid w:val="00BB7C8B"/>
    <w:rsid w:val="00BC0452"/>
    <w:rsid w:val="00BC0CE5"/>
    <w:rsid w:val="00BC3724"/>
    <w:rsid w:val="00BC50CD"/>
    <w:rsid w:val="00BC5AC3"/>
    <w:rsid w:val="00BC76AE"/>
    <w:rsid w:val="00BD0227"/>
    <w:rsid w:val="00BD0BAF"/>
    <w:rsid w:val="00BD1111"/>
    <w:rsid w:val="00BD35BD"/>
    <w:rsid w:val="00BD3AD3"/>
    <w:rsid w:val="00BD521A"/>
    <w:rsid w:val="00BD725C"/>
    <w:rsid w:val="00BD7CEF"/>
    <w:rsid w:val="00BE0B4E"/>
    <w:rsid w:val="00BE135F"/>
    <w:rsid w:val="00BE1541"/>
    <w:rsid w:val="00BE1FAB"/>
    <w:rsid w:val="00BE5F43"/>
    <w:rsid w:val="00BF05AC"/>
    <w:rsid w:val="00BF0B30"/>
    <w:rsid w:val="00BF0EA3"/>
    <w:rsid w:val="00BF0EC7"/>
    <w:rsid w:val="00BF21DF"/>
    <w:rsid w:val="00BF43EE"/>
    <w:rsid w:val="00BF4B26"/>
    <w:rsid w:val="00BF5DB5"/>
    <w:rsid w:val="00C007F3"/>
    <w:rsid w:val="00C017DB"/>
    <w:rsid w:val="00C0284C"/>
    <w:rsid w:val="00C04EC5"/>
    <w:rsid w:val="00C04F34"/>
    <w:rsid w:val="00C05CCB"/>
    <w:rsid w:val="00C108E8"/>
    <w:rsid w:val="00C116B8"/>
    <w:rsid w:val="00C13562"/>
    <w:rsid w:val="00C14B4D"/>
    <w:rsid w:val="00C14E42"/>
    <w:rsid w:val="00C14F40"/>
    <w:rsid w:val="00C15CEC"/>
    <w:rsid w:val="00C211BD"/>
    <w:rsid w:val="00C21D91"/>
    <w:rsid w:val="00C236B9"/>
    <w:rsid w:val="00C23F64"/>
    <w:rsid w:val="00C2514B"/>
    <w:rsid w:val="00C26515"/>
    <w:rsid w:val="00C26756"/>
    <w:rsid w:val="00C26E4B"/>
    <w:rsid w:val="00C270E0"/>
    <w:rsid w:val="00C27AE0"/>
    <w:rsid w:val="00C304EF"/>
    <w:rsid w:val="00C321F6"/>
    <w:rsid w:val="00C3247B"/>
    <w:rsid w:val="00C33D60"/>
    <w:rsid w:val="00C3578E"/>
    <w:rsid w:val="00C359F2"/>
    <w:rsid w:val="00C37E14"/>
    <w:rsid w:val="00C40D8A"/>
    <w:rsid w:val="00C41134"/>
    <w:rsid w:val="00C41AEB"/>
    <w:rsid w:val="00C41F5E"/>
    <w:rsid w:val="00C42FE6"/>
    <w:rsid w:val="00C447C6"/>
    <w:rsid w:val="00C45B24"/>
    <w:rsid w:val="00C469CC"/>
    <w:rsid w:val="00C4765B"/>
    <w:rsid w:val="00C47B2F"/>
    <w:rsid w:val="00C50410"/>
    <w:rsid w:val="00C53B87"/>
    <w:rsid w:val="00C54A4C"/>
    <w:rsid w:val="00C56D8C"/>
    <w:rsid w:val="00C573FB"/>
    <w:rsid w:val="00C57A80"/>
    <w:rsid w:val="00C62EDD"/>
    <w:rsid w:val="00C6479D"/>
    <w:rsid w:val="00C708F1"/>
    <w:rsid w:val="00C71454"/>
    <w:rsid w:val="00C7284E"/>
    <w:rsid w:val="00C73235"/>
    <w:rsid w:val="00C748B7"/>
    <w:rsid w:val="00C74B98"/>
    <w:rsid w:val="00C74DDB"/>
    <w:rsid w:val="00C75E4A"/>
    <w:rsid w:val="00C76CBA"/>
    <w:rsid w:val="00C8105A"/>
    <w:rsid w:val="00C81D17"/>
    <w:rsid w:val="00C82A2D"/>
    <w:rsid w:val="00C86638"/>
    <w:rsid w:val="00C87B80"/>
    <w:rsid w:val="00C87C4C"/>
    <w:rsid w:val="00C91C74"/>
    <w:rsid w:val="00C932C2"/>
    <w:rsid w:val="00C942AE"/>
    <w:rsid w:val="00C94BE3"/>
    <w:rsid w:val="00C959EC"/>
    <w:rsid w:val="00C965AB"/>
    <w:rsid w:val="00C97783"/>
    <w:rsid w:val="00C97B2D"/>
    <w:rsid w:val="00CA0739"/>
    <w:rsid w:val="00CA2943"/>
    <w:rsid w:val="00CA40A5"/>
    <w:rsid w:val="00CA707D"/>
    <w:rsid w:val="00CA78D4"/>
    <w:rsid w:val="00CA7C1B"/>
    <w:rsid w:val="00CB00CD"/>
    <w:rsid w:val="00CB08A4"/>
    <w:rsid w:val="00CB0B60"/>
    <w:rsid w:val="00CB1642"/>
    <w:rsid w:val="00CB21EB"/>
    <w:rsid w:val="00CB2949"/>
    <w:rsid w:val="00CB33BF"/>
    <w:rsid w:val="00CB4A3C"/>
    <w:rsid w:val="00CB4EFD"/>
    <w:rsid w:val="00CB56A7"/>
    <w:rsid w:val="00CB605A"/>
    <w:rsid w:val="00CB7445"/>
    <w:rsid w:val="00CC1427"/>
    <w:rsid w:val="00CC505D"/>
    <w:rsid w:val="00CC5641"/>
    <w:rsid w:val="00CC598B"/>
    <w:rsid w:val="00CC6B8E"/>
    <w:rsid w:val="00CC76A2"/>
    <w:rsid w:val="00CC78F6"/>
    <w:rsid w:val="00CD19B2"/>
    <w:rsid w:val="00CD28A2"/>
    <w:rsid w:val="00CD2B60"/>
    <w:rsid w:val="00CD31B1"/>
    <w:rsid w:val="00CD5E75"/>
    <w:rsid w:val="00CD629D"/>
    <w:rsid w:val="00CD7870"/>
    <w:rsid w:val="00CD7C5B"/>
    <w:rsid w:val="00CE0721"/>
    <w:rsid w:val="00CE10FC"/>
    <w:rsid w:val="00CE2271"/>
    <w:rsid w:val="00CE3773"/>
    <w:rsid w:val="00CE4F0D"/>
    <w:rsid w:val="00CE7FF3"/>
    <w:rsid w:val="00CF00C0"/>
    <w:rsid w:val="00CF17B1"/>
    <w:rsid w:val="00CF1A4F"/>
    <w:rsid w:val="00CF4535"/>
    <w:rsid w:val="00CF545A"/>
    <w:rsid w:val="00CF5750"/>
    <w:rsid w:val="00CF5DE7"/>
    <w:rsid w:val="00CF5EB5"/>
    <w:rsid w:val="00CF6259"/>
    <w:rsid w:val="00CF64B2"/>
    <w:rsid w:val="00D005A0"/>
    <w:rsid w:val="00D00E39"/>
    <w:rsid w:val="00D00F05"/>
    <w:rsid w:val="00D00FED"/>
    <w:rsid w:val="00D03E4C"/>
    <w:rsid w:val="00D05100"/>
    <w:rsid w:val="00D05EED"/>
    <w:rsid w:val="00D1357C"/>
    <w:rsid w:val="00D13B85"/>
    <w:rsid w:val="00D153F6"/>
    <w:rsid w:val="00D1640B"/>
    <w:rsid w:val="00D16788"/>
    <w:rsid w:val="00D17B9A"/>
    <w:rsid w:val="00D2288B"/>
    <w:rsid w:val="00D22AD8"/>
    <w:rsid w:val="00D258F4"/>
    <w:rsid w:val="00D277F6"/>
    <w:rsid w:val="00D2781A"/>
    <w:rsid w:val="00D30831"/>
    <w:rsid w:val="00D32D3C"/>
    <w:rsid w:val="00D333F8"/>
    <w:rsid w:val="00D34DA2"/>
    <w:rsid w:val="00D35025"/>
    <w:rsid w:val="00D35703"/>
    <w:rsid w:val="00D3580C"/>
    <w:rsid w:val="00D35EE3"/>
    <w:rsid w:val="00D36611"/>
    <w:rsid w:val="00D410B6"/>
    <w:rsid w:val="00D41B02"/>
    <w:rsid w:val="00D44C26"/>
    <w:rsid w:val="00D45438"/>
    <w:rsid w:val="00D464AA"/>
    <w:rsid w:val="00D51C0E"/>
    <w:rsid w:val="00D52104"/>
    <w:rsid w:val="00D521C7"/>
    <w:rsid w:val="00D53BFE"/>
    <w:rsid w:val="00D5470B"/>
    <w:rsid w:val="00D54BBF"/>
    <w:rsid w:val="00D5749D"/>
    <w:rsid w:val="00D6116B"/>
    <w:rsid w:val="00D613B6"/>
    <w:rsid w:val="00D6487D"/>
    <w:rsid w:val="00D64EF5"/>
    <w:rsid w:val="00D6532B"/>
    <w:rsid w:val="00D66517"/>
    <w:rsid w:val="00D670A4"/>
    <w:rsid w:val="00D70458"/>
    <w:rsid w:val="00D7219A"/>
    <w:rsid w:val="00D73ADD"/>
    <w:rsid w:val="00D7568B"/>
    <w:rsid w:val="00D77179"/>
    <w:rsid w:val="00D80BFF"/>
    <w:rsid w:val="00D80F4E"/>
    <w:rsid w:val="00D81549"/>
    <w:rsid w:val="00D819C2"/>
    <w:rsid w:val="00D827D2"/>
    <w:rsid w:val="00D82D99"/>
    <w:rsid w:val="00D834D1"/>
    <w:rsid w:val="00D86241"/>
    <w:rsid w:val="00D87C22"/>
    <w:rsid w:val="00D91588"/>
    <w:rsid w:val="00D926A9"/>
    <w:rsid w:val="00D934D2"/>
    <w:rsid w:val="00D93782"/>
    <w:rsid w:val="00D9661A"/>
    <w:rsid w:val="00DA054B"/>
    <w:rsid w:val="00DA0D92"/>
    <w:rsid w:val="00DA3198"/>
    <w:rsid w:val="00DA5B3A"/>
    <w:rsid w:val="00DA6A6B"/>
    <w:rsid w:val="00DB33D1"/>
    <w:rsid w:val="00DB3428"/>
    <w:rsid w:val="00DB40F4"/>
    <w:rsid w:val="00DB44DB"/>
    <w:rsid w:val="00DB54BE"/>
    <w:rsid w:val="00DB68F3"/>
    <w:rsid w:val="00DB6F2E"/>
    <w:rsid w:val="00DB74A1"/>
    <w:rsid w:val="00DB75A0"/>
    <w:rsid w:val="00DC1978"/>
    <w:rsid w:val="00DC19CA"/>
    <w:rsid w:val="00DC1E3F"/>
    <w:rsid w:val="00DC23B9"/>
    <w:rsid w:val="00DC3F9D"/>
    <w:rsid w:val="00DC400B"/>
    <w:rsid w:val="00DC4029"/>
    <w:rsid w:val="00DC4842"/>
    <w:rsid w:val="00DC4FDA"/>
    <w:rsid w:val="00DC6100"/>
    <w:rsid w:val="00DC74B8"/>
    <w:rsid w:val="00DD124C"/>
    <w:rsid w:val="00DD20B1"/>
    <w:rsid w:val="00DD3120"/>
    <w:rsid w:val="00DD765B"/>
    <w:rsid w:val="00DD7ECA"/>
    <w:rsid w:val="00DE108D"/>
    <w:rsid w:val="00DE1995"/>
    <w:rsid w:val="00DE3547"/>
    <w:rsid w:val="00DE3A3D"/>
    <w:rsid w:val="00DE590A"/>
    <w:rsid w:val="00DE632E"/>
    <w:rsid w:val="00DF04C0"/>
    <w:rsid w:val="00DF0E96"/>
    <w:rsid w:val="00DF1F97"/>
    <w:rsid w:val="00DF3B19"/>
    <w:rsid w:val="00DF4F26"/>
    <w:rsid w:val="00DF797A"/>
    <w:rsid w:val="00E011A3"/>
    <w:rsid w:val="00E01EDC"/>
    <w:rsid w:val="00E02D72"/>
    <w:rsid w:val="00E030BD"/>
    <w:rsid w:val="00E0600F"/>
    <w:rsid w:val="00E07B26"/>
    <w:rsid w:val="00E11C7F"/>
    <w:rsid w:val="00E122CF"/>
    <w:rsid w:val="00E12D62"/>
    <w:rsid w:val="00E144D1"/>
    <w:rsid w:val="00E14B54"/>
    <w:rsid w:val="00E14C55"/>
    <w:rsid w:val="00E14D95"/>
    <w:rsid w:val="00E1666F"/>
    <w:rsid w:val="00E17A89"/>
    <w:rsid w:val="00E201EA"/>
    <w:rsid w:val="00E2031A"/>
    <w:rsid w:val="00E21219"/>
    <w:rsid w:val="00E22325"/>
    <w:rsid w:val="00E229D7"/>
    <w:rsid w:val="00E238A0"/>
    <w:rsid w:val="00E241E7"/>
    <w:rsid w:val="00E25480"/>
    <w:rsid w:val="00E25D1B"/>
    <w:rsid w:val="00E27C5A"/>
    <w:rsid w:val="00E30BCD"/>
    <w:rsid w:val="00E31ACF"/>
    <w:rsid w:val="00E323D9"/>
    <w:rsid w:val="00E328AC"/>
    <w:rsid w:val="00E328D5"/>
    <w:rsid w:val="00E32E6A"/>
    <w:rsid w:val="00E33312"/>
    <w:rsid w:val="00E33772"/>
    <w:rsid w:val="00E337AF"/>
    <w:rsid w:val="00E34286"/>
    <w:rsid w:val="00E34CDC"/>
    <w:rsid w:val="00E36E78"/>
    <w:rsid w:val="00E37F2A"/>
    <w:rsid w:val="00E4170A"/>
    <w:rsid w:val="00E41A5D"/>
    <w:rsid w:val="00E42642"/>
    <w:rsid w:val="00E45F39"/>
    <w:rsid w:val="00E47361"/>
    <w:rsid w:val="00E4798E"/>
    <w:rsid w:val="00E479D9"/>
    <w:rsid w:val="00E51B3E"/>
    <w:rsid w:val="00E52AB1"/>
    <w:rsid w:val="00E55FAF"/>
    <w:rsid w:val="00E56E03"/>
    <w:rsid w:val="00E56FF2"/>
    <w:rsid w:val="00E60A4F"/>
    <w:rsid w:val="00E61736"/>
    <w:rsid w:val="00E6266A"/>
    <w:rsid w:val="00E634F9"/>
    <w:rsid w:val="00E663B9"/>
    <w:rsid w:val="00E67CA9"/>
    <w:rsid w:val="00E67CC5"/>
    <w:rsid w:val="00E71C52"/>
    <w:rsid w:val="00E71E33"/>
    <w:rsid w:val="00E7262A"/>
    <w:rsid w:val="00E73DCA"/>
    <w:rsid w:val="00E750DE"/>
    <w:rsid w:val="00E75E9C"/>
    <w:rsid w:val="00E82843"/>
    <w:rsid w:val="00E8289D"/>
    <w:rsid w:val="00E82C33"/>
    <w:rsid w:val="00E842DA"/>
    <w:rsid w:val="00E84F95"/>
    <w:rsid w:val="00E853E8"/>
    <w:rsid w:val="00E86466"/>
    <w:rsid w:val="00E8691C"/>
    <w:rsid w:val="00E91424"/>
    <w:rsid w:val="00E96DD5"/>
    <w:rsid w:val="00EA24B1"/>
    <w:rsid w:val="00EA25CA"/>
    <w:rsid w:val="00EA2E3A"/>
    <w:rsid w:val="00EA49F0"/>
    <w:rsid w:val="00EA6212"/>
    <w:rsid w:val="00EA62A7"/>
    <w:rsid w:val="00EA688E"/>
    <w:rsid w:val="00EA6C22"/>
    <w:rsid w:val="00EA7016"/>
    <w:rsid w:val="00EA7701"/>
    <w:rsid w:val="00EB02B3"/>
    <w:rsid w:val="00EB2FC0"/>
    <w:rsid w:val="00EB335A"/>
    <w:rsid w:val="00EB521D"/>
    <w:rsid w:val="00EB53BF"/>
    <w:rsid w:val="00EB6697"/>
    <w:rsid w:val="00EB7CA3"/>
    <w:rsid w:val="00EC14CF"/>
    <w:rsid w:val="00EC14EB"/>
    <w:rsid w:val="00EC15BB"/>
    <w:rsid w:val="00EC3265"/>
    <w:rsid w:val="00EC3C04"/>
    <w:rsid w:val="00EC44D4"/>
    <w:rsid w:val="00EC59DD"/>
    <w:rsid w:val="00EC5C90"/>
    <w:rsid w:val="00EC6A66"/>
    <w:rsid w:val="00EC76BC"/>
    <w:rsid w:val="00EC7DBD"/>
    <w:rsid w:val="00ED0AC6"/>
    <w:rsid w:val="00ED1B19"/>
    <w:rsid w:val="00ED1F50"/>
    <w:rsid w:val="00ED2B54"/>
    <w:rsid w:val="00ED5BB8"/>
    <w:rsid w:val="00ED62BC"/>
    <w:rsid w:val="00ED66EC"/>
    <w:rsid w:val="00EE11CD"/>
    <w:rsid w:val="00EE19B2"/>
    <w:rsid w:val="00EE1DE5"/>
    <w:rsid w:val="00EE43ED"/>
    <w:rsid w:val="00EE54E2"/>
    <w:rsid w:val="00EE575E"/>
    <w:rsid w:val="00EE580C"/>
    <w:rsid w:val="00EE6106"/>
    <w:rsid w:val="00EE64EF"/>
    <w:rsid w:val="00EE709F"/>
    <w:rsid w:val="00EF09A9"/>
    <w:rsid w:val="00EF0CAA"/>
    <w:rsid w:val="00EF0D35"/>
    <w:rsid w:val="00EF1993"/>
    <w:rsid w:val="00EF300D"/>
    <w:rsid w:val="00EF531F"/>
    <w:rsid w:val="00EF54F9"/>
    <w:rsid w:val="00EF7756"/>
    <w:rsid w:val="00EF7E9D"/>
    <w:rsid w:val="00EF7F59"/>
    <w:rsid w:val="00F023CF"/>
    <w:rsid w:val="00F02EAE"/>
    <w:rsid w:val="00F03B49"/>
    <w:rsid w:val="00F03C39"/>
    <w:rsid w:val="00F03CC1"/>
    <w:rsid w:val="00F04958"/>
    <w:rsid w:val="00F05B18"/>
    <w:rsid w:val="00F06480"/>
    <w:rsid w:val="00F067EA"/>
    <w:rsid w:val="00F075A3"/>
    <w:rsid w:val="00F076E4"/>
    <w:rsid w:val="00F10C25"/>
    <w:rsid w:val="00F113E4"/>
    <w:rsid w:val="00F11AD6"/>
    <w:rsid w:val="00F133D2"/>
    <w:rsid w:val="00F136FB"/>
    <w:rsid w:val="00F13D2F"/>
    <w:rsid w:val="00F16257"/>
    <w:rsid w:val="00F20538"/>
    <w:rsid w:val="00F21000"/>
    <w:rsid w:val="00F21773"/>
    <w:rsid w:val="00F2338C"/>
    <w:rsid w:val="00F241F1"/>
    <w:rsid w:val="00F24E1D"/>
    <w:rsid w:val="00F2578F"/>
    <w:rsid w:val="00F322C9"/>
    <w:rsid w:val="00F32361"/>
    <w:rsid w:val="00F32709"/>
    <w:rsid w:val="00F33AA6"/>
    <w:rsid w:val="00F35C7E"/>
    <w:rsid w:val="00F368B6"/>
    <w:rsid w:val="00F36A86"/>
    <w:rsid w:val="00F41BE9"/>
    <w:rsid w:val="00F42260"/>
    <w:rsid w:val="00F4236E"/>
    <w:rsid w:val="00F42FAE"/>
    <w:rsid w:val="00F43924"/>
    <w:rsid w:val="00F44292"/>
    <w:rsid w:val="00F45C96"/>
    <w:rsid w:val="00F45CF3"/>
    <w:rsid w:val="00F4710C"/>
    <w:rsid w:val="00F50035"/>
    <w:rsid w:val="00F50BC4"/>
    <w:rsid w:val="00F52D70"/>
    <w:rsid w:val="00F546C3"/>
    <w:rsid w:val="00F55623"/>
    <w:rsid w:val="00F571FB"/>
    <w:rsid w:val="00F57410"/>
    <w:rsid w:val="00F57954"/>
    <w:rsid w:val="00F57F54"/>
    <w:rsid w:val="00F60CE3"/>
    <w:rsid w:val="00F6251D"/>
    <w:rsid w:val="00F63646"/>
    <w:rsid w:val="00F64D58"/>
    <w:rsid w:val="00F65228"/>
    <w:rsid w:val="00F65999"/>
    <w:rsid w:val="00F65BBC"/>
    <w:rsid w:val="00F66242"/>
    <w:rsid w:val="00F6647A"/>
    <w:rsid w:val="00F66F65"/>
    <w:rsid w:val="00F67ED6"/>
    <w:rsid w:val="00F70331"/>
    <w:rsid w:val="00F70F78"/>
    <w:rsid w:val="00F716AC"/>
    <w:rsid w:val="00F72646"/>
    <w:rsid w:val="00F72DBE"/>
    <w:rsid w:val="00F73FB9"/>
    <w:rsid w:val="00F74158"/>
    <w:rsid w:val="00F743A0"/>
    <w:rsid w:val="00F74933"/>
    <w:rsid w:val="00F75540"/>
    <w:rsid w:val="00F75A8F"/>
    <w:rsid w:val="00F772AA"/>
    <w:rsid w:val="00F816FE"/>
    <w:rsid w:val="00F82F9A"/>
    <w:rsid w:val="00F832CE"/>
    <w:rsid w:val="00F86586"/>
    <w:rsid w:val="00F87237"/>
    <w:rsid w:val="00F875C2"/>
    <w:rsid w:val="00F90BC3"/>
    <w:rsid w:val="00F913C7"/>
    <w:rsid w:val="00F91EAC"/>
    <w:rsid w:val="00F927F8"/>
    <w:rsid w:val="00F93569"/>
    <w:rsid w:val="00F973EB"/>
    <w:rsid w:val="00F9782F"/>
    <w:rsid w:val="00FA1763"/>
    <w:rsid w:val="00FA20E1"/>
    <w:rsid w:val="00FA241A"/>
    <w:rsid w:val="00FA3330"/>
    <w:rsid w:val="00FA3560"/>
    <w:rsid w:val="00FA3AD4"/>
    <w:rsid w:val="00FA45FF"/>
    <w:rsid w:val="00FA4842"/>
    <w:rsid w:val="00FA55AD"/>
    <w:rsid w:val="00FA5F12"/>
    <w:rsid w:val="00FA6459"/>
    <w:rsid w:val="00FA6834"/>
    <w:rsid w:val="00FA6C05"/>
    <w:rsid w:val="00FA76F7"/>
    <w:rsid w:val="00FA777A"/>
    <w:rsid w:val="00FA7B51"/>
    <w:rsid w:val="00FB03E6"/>
    <w:rsid w:val="00FB0CF4"/>
    <w:rsid w:val="00FB0ECD"/>
    <w:rsid w:val="00FB3EDD"/>
    <w:rsid w:val="00FB676D"/>
    <w:rsid w:val="00FB6C34"/>
    <w:rsid w:val="00FB7D11"/>
    <w:rsid w:val="00FC1DB4"/>
    <w:rsid w:val="00FC2494"/>
    <w:rsid w:val="00FC24C6"/>
    <w:rsid w:val="00FC2B99"/>
    <w:rsid w:val="00FC2DC8"/>
    <w:rsid w:val="00FC4085"/>
    <w:rsid w:val="00FC4D6A"/>
    <w:rsid w:val="00FC5162"/>
    <w:rsid w:val="00FC539E"/>
    <w:rsid w:val="00FD0A50"/>
    <w:rsid w:val="00FD307C"/>
    <w:rsid w:val="00FD3C7C"/>
    <w:rsid w:val="00FD3D89"/>
    <w:rsid w:val="00FD3EE3"/>
    <w:rsid w:val="00FD4734"/>
    <w:rsid w:val="00FD4D70"/>
    <w:rsid w:val="00FD618F"/>
    <w:rsid w:val="00FD70CF"/>
    <w:rsid w:val="00FD7C97"/>
    <w:rsid w:val="00FE1A00"/>
    <w:rsid w:val="00FE1C84"/>
    <w:rsid w:val="00FE2043"/>
    <w:rsid w:val="00FE2357"/>
    <w:rsid w:val="00FE2765"/>
    <w:rsid w:val="00FE6631"/>
    <w:rsid w:val="00FE7424"/>
    <w:rsid w:val="00FE7E4C"/>
    <w:rsid w:val="00FF473D"/>
    <w:rsid w:val="00FF60F2"/>
    <w:rsid w:val="2CC4F83F"/>
    <w:rsid w:val="7506B95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v:textbox inset="5.85pt,.7pt,5.85pt,.7pt"/>
    </o:shapedefaults>
    <o:shapelayout v:ext="edit">
      <o:idmap v:ext="edit" data="2"/>
    </o:shapelayout>
  </w:shapeDefaults>
  <w:decimalSymbol w:val="."/>
  <w:listSeparator w:val=","/>
  <w14:docId w14:val="4D536DD9"/>
  <w15:docId w15:val="{4DD1DF8C-076A-4E2A-A79D-E1475D624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MS Mincho" w:hAnsi="MS Mincho" w:eastAsia="MS Mincho" w:cs="ＤＦ平成明朝体W3"/>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62A7"/>
    <w:pPr>
      <w:widowControl w:val="0"/>
      <w:jc w:val="both"/>
    </w:pPr>
    <w:rPr>
      <w:sz w:val="21"/>
      <w:szCs w:val="21"/>
    </w:rPr>
  </w:style>
  <w:style w:type="paragraph" w:styleId="Heading2">
    <w:name w:val="heading 2"/>
    <w:basedOn w:val="Normal"/>
    <w:next w:val="Normal"/>
    <w:link w:val="Heading2Char"/>
    <w:uiPriority w:val="9"/>
    <w:unhideWhenUsed/>
    <w:qFormat/>
    <w:rsid w:val="001B245B"/>
    <w:pPr>
      <w:keepNext/>
      <w:outlineLvl w:val="1"/>
    </w:pPr>
    <w:rPr>
      <w:rFonts w:asciiTheme="majorHAnsi" w:hAnsiTheme="majorHAnsi" w:eastAsiaTheme="majorEastAsia" w:cstheme="majorBid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Indent2">
    <w:name w:val="Body Text Indent 2"/>
    <w:basedOn w:val="Normal"/>
    <w:link w:val="BodyTextIndent2Char"/>
    <w:semiHidden/>
    <w:rsid w:val="00167122"/>
    <w:pPr>
      <w:spacing w:line="420" w:lineRule="exact"/>
      <w:ind w:left="454" w:hanging="454"/>
    </w:pPr>
  </w:style>
  <w:style w:type="paragraph" w:styleId="BodyText">
    <w:name w:val="Body Text"/>
    <w:basedOn w:val="Normal"/>
    <w:link w:val="BodyTextChar"/>
    <w:semiHidden/>
    <w:rsid w:val="00167122"/>
    <w:pPr>
      <w:autoSpaceDE w:val="0"/>
      <w:autoSpaceDN w:val="0"/>
      <w:adjustRightInd w:val="0"/>
      <w:jc w:val="left"/>
    </w:pPr>
    <w:rPr>
      <w:rFonts w:hAnsi="Times New Roman"/>
      <w:snapToGrid w:val="0"/>
      <w:sz w:val="30"/>
      <w:szCs w:val="30"/>
    </w:rPr>
  </w:style>
  <w:style w:type="paragraph" w:styleId="Footer">
    <w:name w:val="footer"/>
    <w:basedOn w:val="Normal"/>
    <w:link w:val="FooterChar"/>
    <w:uiPriority w:val="99"/>
    <w:rsid w:val="00167122"/>
    <w:pPr>
      <w:tabs>
        <w:tab w:val="center" w:pos="4252"/>
        <w:tab w:val="right" w:pos="8504"/>
      </w:tabs>
      <w:snapToGrid w:val="0"/>
    </w:pPr>
  </w:style>
  <w:style w:type="character" w:styleId="PageNumber">
    <w:name w:val="page number"/>
    <w:basedOn w:val="DefaultParagraphFont"/>
    <w:semiHidden/>
    <w:rsid w:val="00167122"/>
  </w:style>
  <w:style w:type="paragraph" w:styleId="Header">
    <w:name w:val="header"/>
    <w:basedOn w:val="Normal"/>
    <w:link w:val="HeaderChar"/>
    <w:semiHidden/>
    <w:rsid w:val="00167122"/>
    <w:pPr>
      <w:tabs>
        <w:tab w:val="center" w:pos="4252"/>
        <w:tab w:val="right" w:pos="8504"/>
      </w:tabs>
      <w:snapToGrid w:val="0"/>
    </w:pPr>
  </w:style>
  <w:style w:type="paragraph" w:styleId="BodyTextIndent">
    <w:name w:val="Body Text Indent"/>
    <w:basedOn w:val="Normal"/>
    <w:link w:val="BodyTextIndentChar"/>
    <w:semiHidden/>
    <w:rsid w:val="00167122"/>
    <w:pPr>
      <w:spacing w:line="400" w:lineRule="exact"/>
      <w:ind w:firstLine="230"/>
      <w:textAlignment w:val="baseline"/>
    </w:pPr>
  </w:style>
  <w:style w:type="paragraph" w:styleId="BalloonText">
    <w:name w:val="Balloon Text"/>
    <w:basedOn w:val="Normal"/>
    <w:link w:val="BalloonTextChar"/>
    <w:uiPriority w:val="99"/>
    <w:semiHidden/>
    <w:unhideWhenUsed/>
    <w:rsid w:val="00CE3773"/>
    <w:rPr>
      <w:rFonts w:ascii="Arial" w:hAnsi="Arial" w:eastAsia="MS Gothic" w:cs="Times New Roman"/>
      <w:sz w:val="18"/>
      <w:szCs w:val="18"/>
    </w:rPr>
  </w:style>
  <w:style w:type="character" w:styleId="BalloonTextChar" w:customStyle="1">
    <w:name w:val="Balloon Text Char"/>
    <w:link w:val="BalloonText"/>
    <w:uiPriority w:val="99"/>
    <w:semiHidden/>
    <w:rsid w:val="00CE3773"/>
    <w:rPr>
      <w:rFonts w:ascii="Arial" w:hAnsi="Arial" w:eastAsia="MS Gothic" w:cs="Times New Roman"/>
      <w:kern w:val="2"/>
      <w:sz w:val="18"/>
      <w:szCs w:val="18"/>
    </w:rPr>
  </w:style>
  <w:style w:type="character" w:styleId="Hyperlink">
    <w:name w:val="Hyperlink"/>
    <w:uiPriority w:val="99"/>
    <w:semiHidden/>
    <w:unhideWhenUsed/>
    <w:rsid w:val="007B187A"/>
    <w:rPr>
      <w:strike w:val="0"/>
      <w:dstrike w:val="0"/>
      <w:color w:val="1740C7"/>
      <w:u w:val="none"/>
      <w:effect w:val="none"/>
    </w:rPr>
  </w:style>
  <w:style w:type="character" w:styleId="FooterChar" w:customStyle="1">
    <w:name w:val="Footer Char"/>
    <w:link w:val="Footer"/>
    <w:uiPriority w:val="99"/>
    <w:rsid w:val="001B35CD"/>
    <w:rPr>
      <w:kern w:val="2"/>
      <w:sz w:val="21"/>
    </w:rPr>
  </w:style>
  <w:style w:type="character" w:styleId="CommentReference">
    <w:name w:val="annotation reference"/>
    <w:uiPriority w:val="99"/>
    <w:semiHidden/>
    <w:unhideWhenUsed/>
    <w:rsid w:val="00FB03E6"/>
    <w:rPr>
      <w:sz w:val="18"/>
      <w:szCs w:val="18"/>
    </w:rPr>
  </w:style>
  <w:style w:type="paragraph" w:styleId="CommentText">
    <w:name w:val="annotation text"/>
    <w:basedOn w:val="Normal"/>
    <w:link w:val="CommentTextChar"/>
    <w:uiPriority w:val="99"/>
    <w:unhideWhenUsed/>
    <w:rsid w:val="00FB03E6"/>
    <w:pPr>
      <w:jc w:val="left"/>
    </w:pPr>
  </w:style>
  <w:style w:type="character" w:styleId="CommentTextChar" w:customStyle="1">
    <w:name w:val="Comment Text Char"/>
    <w:link w:val="CommentText"/>
    <w:uiPriority w:val="99"/>
    <w:rsid w:val="00FB03E6"/>
    <w:rPr>
      <w:sz w:val="21"/>
      <w:szCs w:val="21"/>
    </w:rPr>
  </w:style>
  <w:style w:type="paragraph" w:styleId="CommentSubject">
    <w:name w:val="annotation subject"/>
    <w:basedOn w:val="CommentText"/>
    <w:next w:val="CommentText"/>
    <w:link w:val="CommentSubjectChar"/>
    <w:uiPriority w:val="99"/>
    <w:semiHidden/>
    <w:unhideWhenUsed/>
    <w:rsid w:val="00FB03E6"/>
    <w:rPr>
      <w:b/>
      <w:bCs/>
    </w:rPr>
  </w:style>
  <w:style w:type="character" w:styleId="CommentSubjectChar" w:customStyle="1">
    <w:name w:val="Comment Subject Char"/>
    <w:link w:val="CommentSubject"/>
    <w:uiPriority w:val="99"/>
    <w:semiHidden/>
    <w:rsid w:val="00FB03E6"/>
    <w:rPr>
      <w:b/>
      <w:bCs/>
      <w:sz w:val="21"/>
      <w:szCs w:val="21"/>
    </w:rPr>
  </w:style>
  <w:style w:type="paragraph" w:styleId="a" w:customStyle="1">
    <w:name w:val="標準(太郎文書スタイル)"/>
    <w:uiPriority w:val="99"/>
    <w:rsid w:val="00AA6EF5"/>
    <w:pPr>
      <w:widowControl w:val="0"/>
      <w:overflowPunct w:val="0"/>
      <w:adjustRightInd w:val="0"/>
      <w:jc w:val="both"/>
    </w:pPr>
    <w:rPr>
      <w:rFonts w:ascii="Century" w:hAnsi="Century" w:cs="MS Mincho"/>
      <w:color w:val="000000"/>
      <w:sz w:val="21"/>
      <w:szCs w:val="21"/>
    </w:rPr>
  </w:style>
  <w:style w:type="paragraph" w:styleId="Revision">
    <w:name w:val="Revision"/>
    <w:hidden/>
    <w:uiPriority w:val="99"/>
    <w:semiHidden/>
    <w:rsid w:val="002A3019"/>
    <w:rPr>
      <w:sz w:val="21"/>
      <w:szCs w:val="21"/>
    </w:rPr>
  </w:style>
  <w:style w:type="character" w:styleId="FollowedHyperlink">
    <w:name w:val="FollowedHyperlink"/>
    <w:basedOn w:val="DefaultParagraphFont"/>
    <w:uiPriority w:val="99"/>
    <w:semiHidden/>
    <w:unhideWhenUsed/>
    <w:rsid w:val="007D073F"/>
    <w:rPr>
      <w:color w:val="954F72" w:themeColor="followedHyperlink"/>
      <w:u w:val="single"/>
    </w:rPr>
  </w:style>
  <w:style w:type="paragraph" w:styleId="1-6" w:customStyle="1">
    <w:name w:val="1-6_大問_注"/>
    <w:basedOn w:val="Normal"/>
    <w:link w:val="1-60"/>
    <w:qFormat/>
    <w:rsid w:val="003C51B9"/>
    <w:pPr>
      <w:wordWrap w:val="0"/>
      <w:spacing w:line="220" w:lineRule="exact"/>
      <w:textAlignment w:val="baseline"/>
    </w:pPr>
    <w:rPr>
      <w:color w:val="FFC000" w:themeColor="accent4"/>
      <w:sz w:val="16"/>
      <w:szCs w:val="16"/>
    </w:rPr>
  </w:style>
  <w:style w:type="character" w:styleId="HeaderChar" w:customStyle="1">
    <w:name w:val="Header Char"/>
    <w:basedOn w:val="DefaultParagraphFont"/>
    <w:link w:val="Header"/>
    <w:semiHidden/>
    <w:rsid w:val="007D073F"/>
    <w:rPr>
      <w:sz w:val="21"/>
      <w:szCs w:val="21"/>
    </w:rPr>
  </w:style>
  <w:style w:type="character" w:styleId="BodyTextChar" w:customStyle="1">
    <w:name w:val="Body Text Char"/>
    <w:basedOn w:val="DefaultParagraphFont"/>
    <w:link w:val="BodyText"/>
    <w:semiHidden/>
    <w:rsid w:val="007D073F"/>
    <w:rPr>
      <w:rFonts w:hAnsi="Times New Roman"/>
      <w:snapToGrid w:val="0"/>
      <w:sz w:val="30"/>
      <w:szCs w:val="30"/>
    </w:rPr>
  </w:style>
  <w:style w:type="character" w:styleId="BodyTextIndentChar" w:customStyle="1">
    <w:name w:val="Body Text Indent Char"/>
    <w:basedOn w:val="DefaultParagraphFont"/>
    <w:link w:val="BodyTextIndent"/>
    <w:semiHidden/>
    <w:rsid w:val="007D073F"/>
    <w:rPr>
      <w:sz w:val="21"/>
      <w:szCs w:val="21"/>
    </w:rPr>
  </w:style>
  <w:style w:type="character" w:styleId="BodyTextIndent2Char" w:customStyle="1">
    <w:name w:val="Body Text Indent 2 Char"/>
    <w:basedOn w:val="DefaultParagraphFont"/>
    <w:link w:val="BodyTextIndent2"/>
    <w:semiHidden/>
    <w:rsid w:val="007D073F"/>
    <w:rPr>
      <w:sz w:val="21"/>
      <w:szCs w:val="21"/>
    </w:rPr>
  </w:style>
  <w:style w:type="character" w:styleId="Heading2Char" w:customStyle="1">
    <w:name w:val="Heading 2 Char"/>
    <w:basedOn w:val="DefaultParagraphFont"/>
    <w:link w:val="Heading2"/>
    <w:uiPriority w:val="9"/>
    <w:rsid w:val="001B245B"/>
    <w:rPr>
      <w:rFonts w:asciiTheme="majorHAnsi" w:hAnsiTheme="majorHAnsi" w:eastAsiaTheme="majorEastAsia" w:cstheme="majorBidi"/>
      <w:sz w:val="21"/>
      <w:szCs w:val="21"/>
    </w:rPr>
  </w:style>
  <w:style w:type="paragraph" w:styleId="1-2" w:customStyle="1">
    <w:name w:val="1-2_大問_番号"/>
    <w:basedOn w:val="Normal"/>
    <w:link w:val="1-20"/>
    <w:qFormat/>
    <w:rsid w:val="00C87C4C"/>
    <w:pPr>
      <w:widowControl/>
      <w:spacing w:line="404" w:lineRule="exact"/>
      <w:ind w:left="210" w:hanging="210" w:hangingChars="100"/>
      <w:jc w:val="left"/>
    </w:pPr>
    <w:rPr>
      <w:rFonts w:ascii="MS Gothic" w:hAnsi="MS Gothic" w:eastAsia="MS Gothic"/>
      <w:color w:val="70AD47" w:themeColor="accent6"/>
      <w:bdr w:val="single" w:color="auto" w:sz="4" w:space="0" w:frame="1"/>
    </w:rPr>
  </w:style>
  <w:style w:type="character" w:styleId="1-20" w:customStyle="1">
    <w:name w:val="1-2_大問_番号 (文字)"/>
    <w:basedOn w:val="DefaultParagraphFont"/>
    <w:link w:val="1-2"/>
    <w:rsid w:val="00C87C4C"/>
    <w:rPr>
      <w:rFonts w:ascii="MS Gothic" w:hAnsi="MS Gothic" w:eastAsia="MS Gothic"/>
      <w:color w:val="70AD47" w:themeColor="accent6"/>
      <w:sz w:val="21"/>
      <w:szCs w:val="21"/>
      <w:bdr w:val="single" w:color="auto" w:sz="4" w:space="0" w:frame="1"/>
    </w:rPr>
  </w:style>
  <w:style w:type="paragraph" w:styleId="1-1" w:customStyle="1">
    <w:name w:val="1-1_大問_名称"/>
    <w:basedOn w:val="Normal"/>
    <w:link w:val="1-10"/>
    <w:qFormat/>
    <w:rsid w:val="00C87C4C"/>
    <w:pPr>
      <w:widowControl/>
      <w:spacing w:line="404" w:lineRule="exact"/>
      <w:ind w:left="210" w:hanging="210" w:hangingChars="100"/>
      <w:jc w:val="left"/>
    </w:pPr>
    <w:rPr>
      <w:rFonts w:ascii="MS Gothic" w:hAnsi="MS Gothic" w:eastAsia="MS Gothic"/>
      <w:color w:val="70AD47" w:themeColor="accent6"/>
    </w:rPr>
  </w:style>
  <w:style w:type="character" w:styleId="1-10" w:customStyle="1">
    <w:name w:val="1-1_大問_名称 (文字)"/>
    <w:basedOn w:val="DefaultParagraphFont"/>
    <w:link w:val="1-1"/>
    <w:rsid w:val="00C87C4C"/>
    <w:rPr>
      <w:rFonts w:ascii="MS Gothic" w:hAnsi="MS Gothic" w:eastAsia="MS Gothic"/>
      <w:color w:val="70AD47" w:themeColor="accent6"/>
      <w:sz w:val="21"/>
      <w:szCs w:val="21"/>
    </w:rPr>
  </w:style>
  <w:style w:type="paragraph" w:styleId="1-4" w:customStyle="1">
    <w:name w:val="1-4_大問_リード文"/>
    <w:basedOn w:val="Normal"/>
    <w:link w:val="1-40"/>
    <w:qFormat/>
    <w:rsid w:val="00C87C4C"/>
    <w:pPr>
      <w:widowControl/>
      <w:spacing w:line="404" w:lineRule="exact"/>
      <w:ind w:left="210" w:leftChars="100" w:firstLine="210" w:firstLineChars="100"/>
      <w:jc w:val="left"/>
    </w:pPr>
    <w:rPr>
      <w:color w:val="FFC000" w:themeColor="accent4"/>
    </w:rPr>
  </w:style>
  <w:style w:type="character" w:styleId="1-40" w:customStyle="1">
    <w:name w:val="1-4_大問_リード文 (文字)"/>
    <w:basedOn w:val="DefaultParagraphFont"/>
    <w:link w:val="1-4"/>
    <w:rsid w:val="00C87C4C"/>
    <w:rPr>
      <w:color w:val="FFC000" w:themeColor="accent4"/>
      <w:sz w:val="21"/>
      <w:szCs w:val="21"/>
    </w:rPr>
  </w:style>
  <w:style w:type="paragraph" w:styleId="Subtitle">
    <w:name w:val="Subtitle"/>
    <w:basedOn w:val="Normal"/>
    <w:next w:val="Normal"/>
    <w:link w:val="SubtitleChar"/>
    <w:uiPriority w:val="11"/>
    <w:qFormat/>
    <w:rsid w:val="00690657"/>
    <w:pPr>
      <w:jc w:val="center"/>
      <w:outlineLvl w:val="1"/>
    </w:pPr>
    <w:rPr>
      <w:rFonts w:asciiTheme="minorHAnsi" w:hAnsiTheme="minorHAnsi" w:eastAsiaTheme="minorEastAsia" w:cstheme="minorBidi"/>
      <w:sz w:val="24"/>
      <w:szCs w:val="24"/>
    </w:rPr>
  </w:style>
  <w:style w:type="character" w:styleId="SubtitleChar" w:customStyle="1">
    <w:name w:val="Subtitle Char"/>
    <w:basedOn w:val="DefaultParagraphFont"/>
    <w:link w:val="Subtitle"/>
    <w:uiPriority w:val="11"/>
    <w:rsid w:val="00690657"/>
    <w:rPr>
      <w:rFonts w:asciiTheme="minorHAnsi" w:hAnsiTheme="minorHAnsi" w:eastAsiaTheme="minorEastAsia" w:cstheme="minorBidi"/>
      <w:sz w:val="24"/>
      <w:szCs w:val="24"/>
    </w:rPr>
  </w:style>
  <w:style w:type="paragraph" w:styleId="1-3" w:customStyle="1">
    <w:name w:val="1-3_大問_配点"/>
    <w:basedOn w:val="1-4"/>
    <w:link w:val="1-30"/>
    <w:qFormat/>
    <w:rsid w:val="00B009AB"/>
  </w:style>
  <w:style w:type="character" w:styleId="1-30" w:customStyle="1">
    <w:name w:val="1-3_大問_配点 (文字)"/>
    <w:basedOn w:val="1-40"/>
    <w:link w:val="1-3"/>
    <w:rsid w:val="00B009AB"/>
    <w:rPr>
      <w:color w:val="FFC000" w:themeColor="accent4"/>
      <w:sz w:val="21"/>
      <w:szCs w:val="21"/>
    </w:rPr>
  </w:style>
  <w:style w:type="paragraph" w:styleId="1-5" w:customStyle="1">
    <w:name w:val="1-5_大問_素材文"/>
    <w:basedOn w:val="Normal"/>
    <w:link w:val="1-50"/>
    <w:qFormat/>
    <w:rsid w:val="00690657"/>
    <w:pPr>
      <w:spacing w:line="400" w:lineRule="exact"/>
      <w:ind w:firstLine="210" w:firstLineChars="100"/>
    </w:pPr>
    <w:rPr>
      <w:rFonts w:ascii="Century" w:hAnsi="Century" w:cs="Times New Roman"/>
      <w:color w:val="4472C4" w:themeColor="accent1"/>
      <w:kern w:val="2"/>
    </w:rPr>
  </w:style>
  <w:style w:type="character" w:styleId="1-50" w:customStyle="1">
    <w:name w:val="1-5_大問_素材文 (文字)"/>
    <w:basedOn w:val="DefaultParagraphFont"/>
    <w:link w:val="1-5"/>
    <w:rsid w:val="00690657"/>
    <w:rPr>
      <w:rFonts w:ascii="Century" w:hAnsi="Century" w:cs="Times New Roman"/>
      <w:color w:val="4472C4" w:themeColor="accent1"/>
      <w:kern w:val="2"/>
      <w:sz w:val="21"/>
      <w:szCs w:val="21"/>
    </w:rPr>
  </w:style>
  <w:style w:type="paragraph" w:styleId="1-5-2-1" w:customStyle="1">
    <w:name w:val="1-5-2-1_大問_素材文_二重傍線_番号"/>
    <w:basedOn w:val="1-5"/>
    <w:link w:val="1-5-2-10"/>
    <w:qFormat/>
    <w:rsid w:val="00690657"/>
    <w:rPr>
      <w:rFonts w:ascii="MS Gothic" w:hAnsi="MS Gothic" w:eastAsia="MS Gothic"/>
      <w:sz w:val="39"/>
      <w:szCs w:val="39"/>
      <w:vertAlign w:val="superscript"/>
    </w:rPr>
  </w:style>
  <w:style w:type="character" w:styleId="1-5-2-10" w:customStyle="1">
    <w:name w:val="1-5-2-1_大問_素材文_二重傍線_番号 (文字)"/>
    <w:basedOn w:val="1-50"/>
    <w:link w:val="1-5-2-1"/>
    <w:rsid w:val="00690657"/>
    <w:rPr>
      <w:rFonts w:ascii="MS Gothic" w:hAnsi="MS Gothic" w:eastAsia="MS Gothic" w:cs="Times New Roman"/>
      <w:color w:val="4472C4" w:themeColor="accent1"/>
      <w:kern w:val="2"/>
      <w:sz w:val="39"/>
      <w:szCs w:val="39"/>
      <w:vertAlign w:val="superscript"/>
    </w:rPr>
  </w:style>
  <w:style w:type="paragraph" w:styleId="1-5-2" w:customStyle="1">
    <w:name w:val="1-5-2_大問_素材文_二重傍線"/>
    <w:basedOn w:val="1-5"/>
    <w:link w:val="1-5-20"/>
    <w:qFormat/>
    <w:rsid w:val="00150412"/>
    <w:rPr>
      <w:u w:val="double"/>
    </w:rPr>
  </w:style>
  <w:style w:type="character" w:styleId="1-5-20" w:customStyle="1">
    <w:name w:val="1-5-2_大問_素材文_二重傍線 (文字)"/>
    <w:basedOn w:val="1-50"/>
    <w:link w:val="1-5-2"/>
    <w:rsid w:val="00150412"/>
    <w:rPr>
      <w:rFonts w:ascii="Century" w:hAnsi="Century" w:cs="Times New Roman"/>
      <w:color w:val="4472C4" w:themeColor="accent1"/>
      <w:kern w:val="2"/>
      <w:sz w:val="21"/>
      <w:szCs w:val="21"/>
      <w:u w:val="double"/>
    </w:rPr>
  </w:style>
  <w:style w:type="paragraph" w:styleId="1-5-1-1" w:customStyle="1">
    <w:name w:val="1-5-1-1_大問_素材文_傍線_番号"/>
    <w:basedOn w:val="1-5"/>
    <w:link w:val="1-5-1-10"/>
    <w:qFormat/>
    <w:rsid w:val="00150412"/>
    <w:rPr>
      <w:rFonts w:ascii="MS Gothic" w:hAnsi="MS Gothic" w:eastAsia="MS Gothic"/>
      <w:position w:val="4"/>
      <w:eastAsianLayout w:id="999040000" w:vert="1" w:vertCompress="1"/>
    </w:rPr>
  </w:style>
  <w:style w:type="character" w:styleId="1-5-1-10" w:customStyle="1">
    <w:name w:val="1-5-1-1_大問_素材文_傍線_番号 (文字)"/>
    <w:basedOn w:val="1-50"/>
    <w:link w:val="1-5-1-1"/>
    <w:rsid w:val="00150412"/>
    <w:rPr>
      <w:rFonts w:ascii="MS Gothic" w:hAnsi="MS Gothic" w:eastAsia="MS Gothic" w:cs="Times New Roman"/>
      <w:color w:val="4472C4" w:themeColor="accent1"/>
      <w:kern w:val="2"/>
      <w:position w:val="4"/>
      <w:sz w:val="21"/>
      <w:szCs w:val="21"/>
      <w:eastAsianLayout w:id="999040000" w:vert="1" w:vertCompress="1"/>
    </w:rPr>
  </w:style>
  <w:style w:type="paragraph" w:styleId="1-5-1" w:customStyle="1">
    <w:name w:val="1-5-1_大問_素材文_傍線"/>
    <w:basedOn w:val="1-5"/>
    <w:link w:val="1-5-10"/>
    <w:qFormat/>
    <w:rsid w:val="00150412"/>
    <w:rPr>
      <w:u w:val="thick"/>
    </w:rPr>
  </w:style>
  <w:style w:type="character" w:styleId="1-5-10" w:customStyle="1">
    <w:name w:val="1-5-1_大問_素材文_傍線 (文字)"/>
    <w:basedOn w:val="1-50"/>
    <w:link w:val="1-5-1"/>
    <w:rsid w:val="00150412"/>
    <w:rPr>
      <w:rFonts w:ascii="Century" w:hAnsi="Century" w:cs="Times New Roman"/>
      <w:color w:val="4472C4" w:themeColor="accent1"/>
      <w:kern w:val="2"/>
      <w:sz w:val="21"/>
      <w:szCs w:val="21"/>
      <w:u w:val="thick"/>
    </w:rPr>
  </w:style>
  <w:style w:type="character" w:styleId="1-60" w:customStyle="1">
    <w:name w:val="1-6_大問_注 (文字)"/>
    <w:basedOn w:val="DefaultParagraphFont"/>
    <w:link w:val="1-6"/>
    <w:rsid w:val="003C51B9"/>
    <w:rPr>
      <w:color w:val="FFC000" w:themeColor="accent4"/>
      <w:sz w:val="16"/>
      <w:szCs w:val="16"/>
    </w:rPr>
  </w:style>
  <w:style w:type="paragraph" w:styleId="1-6-1" w:customStyle="1">
    <w:name w:val="1-6-1_大問_注_番号"/>
    <w:basedOn w:val="Normal"/>
    <w:link w:val="1-6-10"/>
    <w:qFormat/>
    <w:rsid w:val="003C51B9"/>
    <w:pPr>
      <w:wordWrap w:val="0"/>
      <w:spacing w:line="220" w:lineRule="exact"/>
      <w:textAlignment w:val="baseline"/>
    </w:pPr>
    <w:rPr>
      <w:color w:val="FFC000" w:themeColor="accent4"/>
      <w:sz w:val="16"/>
      <w:szCs w:val="16"/>
    </w:rPr>
  </w:style>
  <w:style w:type="character" w:styleId="1-6-10" w:customStyle="1">
    <w:name w:val="1-6-1_大問_注_番号 (文字)"/>
    <w:basedOn w:val="DefaultParagraphFont"/>
    <w:link w:val="1-6-1"/>
    <w:rsid w:val="003C51B9"/>
    <w:rPr>
      <w:color w:val="FFC000" w:themeColor="accent4"/>
      <w:sz w:val="16"/>
      <w:szCs w:val="16"/>
    </w:rPr>
  </w:style>
  <w:style w:type="paragraph" w:styleId="1-6-2" w:customStyle="1">
    <w:name w:val="1-6-2_大問_注_見出し"/>
    <w:basedOn w:val="Normal"/>
    <w:link w:val="1-6-20"/>
    <w:qFormat/>
    <w:rsid w:val="003C51B9"/>
    <w:pPr>
      <w:wordWrap w:val="0"/>
      <w:spacing w:line="220" w:lineRule="exact"/>
      <w:textAlignment w:val="baseline"/>
    </w:pPr>
    <w:rPr>
      <w:rFonts w:cs="Times New Roman"/>
      <w:color w:val="FFC000" w:themeColor="accent4"/>
      <w:sz w:val="16"/>
      <w:szCs w:val="16"/>
    </w:rPr>
  </w:style>
  <w:style w:type="character" w:styleId="1-6-20" w:customStyle="1">
    <w:name w:val="1-6-2_大問_注_見出し (文字)"/>
    <w:basedOn w:val="DefaultParagraphFont"/>
    <w:link w:val="1-6-2"/>
    <w:rsid w:val="003C51B9"/>
    <w:rPr>
      <w:rFonts w:cs="Times New Roman"/>
      <w:color w:val="FFC000" w:themeColor="accent4"/>
      <w:sz w:val="16"/>
      <w:szCs w:val="16"/>
    </w:rPr>
  </w:style>
  <w:style w:type="paragraph" w:styleId="1-5-3-1" w:customStyle="1">
    <w:name w:val="1-5-3-1_大問_素材文_傍注_番号"/>
    <w:basedOn w:val="1-5"/>
    <w:link w:val="1-5-3-10"/>
    <w:rsid w:val="00C97B2D"/>
    <w:rPr>
      <w:sz w:val="23"/>
      <w:szCs w:val="23"/>
    </w:rPr>
  </w:style>
  <w:style w:type="character" w:styleId="1-5-3-10" w:customStyle="1">
    <w:name w:val="1-5-3-1_大問_素材文_傍注_番号 (文字)"/>
    <w:basedOn w:val="1-50"/>
    <w:link w:val="1-5-3-1"/>
    <w:rsid w:val="00C97B2D"/>
    <w:rPr>
      <w:rFonts w:ascii="Century" w:hAnsi="Century" w:cs="Times New Roman"/>
      <w:color w:val="4472C4" w:themeColor="accent1"/>
      <w:kern w:val="2"/>
      <w:sz w:val="23"/>
      <w:szCs w:val="23"/>
    </w:rPr>
  </w:style>
  <w:style w:type="paragraph" w:styleId="1-5-3" w:customStyle="1">
    <w:name w:val="1-5-3_大問_素材文_傍注"/>
    <w:basedOn w:val="1-5"/>
    <w:link w:val="1-5-30"/>
    <w:qFormat/>
    <w:rsid w:val="00C97B2D"/>
    <w:rPr>
      <w:vertAlign w:val="superscript"/>
    </w:rPr>
  </w:style>
  <w:style w:type="character" w:styleId="1-5-30" w:customStyle="1">
    <w:name w:val="1-5-3_大問_素材文_傍注 (文字)"/>
    <w:basedOn w:val="1-50"/>
    <w:link w:val="1-5-3"/>
    <w:rsid w:val="00C97B2D"/>
    <w:rPr>
      <w:rFonts w:ascii="Century" w:hAnsi="Century" w:cs="Times New Roman"/>
      <w:color w:val="4472C4" w:themeColor="accent1"/>
      <w:kern w:val="2"/>
      <w:sz w:val="21"/>
      <w:szCs w:val="21"/>
      <w:vertAlign w:val="superscript"/>
    </w:rPr>
  </w:style>
  <w:style w:type="paragraph" w:styleId="2-1" w:customStyle="1">
    <w:name w:val="2-1_設問_番号"/>
    <w:basedOn w:val="Normal"/>
    <w:link w:val="2-10"/>
    <w:qFormat/>
    <w:rsid w:val="0075335E"/>
    <w:pPr>
      <w:widowControl/>
      <w:ind w:left="420" w:hanging="420" w:hangingChars="200"/>
      <w:jc w:val="left"/>
    </w:pPr>
    <w:rPr>
      <w:rFonts w:ascii="MS Gothic" w:hAnsi="MS Gothic" w:eastAsia="MS Gothic"/>
      <w:color w:val="ED7D31" w:themeColor="accent2"/>
    </w:rPr>
  </w:style>
  <w:style w:type="character" w:styleId="2-10" w:customStyle="1">
    <w:name w:val="2-1_設問_番号 (文字)"/>
    <w:basedOn w:val="DefaultParagraphFont"/>
    <w:link w:val="2-1"/>
    <w:rsid w:val="0075335E"/>
    <w:rPr>
      <w:rFonts w:ascii="MS Gothic" w:hAnsi="MS Gothic" w:eastAsia="MS Gothic"/>
      <w:color w:val="ED7D31" w:themeColor="accent2"/>
      <w:sz w:val="21"/>
      <w:szCs w:val="21"/>
    </w:rPr>
  </w:style>
  <w:style w:type="paragraph" w:styleId="2-2" w:customStyle="1">
    <w:name w:val="2-2_設問_設問文"/>
    <w:basedOn w:val="Normal"/>
    <w:link w:val="2-20"/>
    <w:qFormat/>
    <w:rsid w:val="0075335E"/>
    <w:pPr>
      <w:widowControl/>
      <w:ind w:left="420" w:hanging="420" w:hangingChars="200"/>
      <w:jc w:val="left"/>
    </w:pPr>
    <w:rPr>
      <w:color w:val="ED7D31" w:themeColor="accent2"/>
    </w:rPr>
  </w:style>
  <w:style w:type="character" w:styleId="2-20" w:customStyle="1">
    <w:name w:val="2-2_設問_設問文 (文字)"/>
    <w:basedOn w:val="DefaultParagraphFont"/>
    <w:link w:val="2-2"/>
    <w:rsid w:val="0075335E"/>
    <w:rPr>
      <w:color w:val="ED7D31" w:themeColor="accent2"/>
      <w:sz w:val="21"/>
      <w:szCs w:val="21"/>
    </w:rPr>
  </w:style>
  <w:style w:type="paragraph" w:styleId="2-4-1" w:customStyle="1">
    <w:name w:val="2-4-1_設問_枝問_見出し"/>
    <w:basedOn w:val="Normal"/>
    <w:link w:val="2-4-10"/>
    <w:qFormat/>
    <w:rsid w:val="0075335E"/>
    <w:pPr>
      <w:wordWrap w:val="0"/>
      <w:overflowPunct w:val="0"/>
      <w:spacing w:line="400" w:lineRule="exact"/>
      <w:ind w:firstLine="420" w:firstLineChars="200"/>
      <w:textAlignment w:val="baseline"/>
    </w:pPr>
    <w:rPr>
      <w:color w:val="ED7D31" w:themeColor="accent2"/>
    </w:rPr>
  </w:style>
  <w:style w:type="character" w:styleId="2-4-10" w:customStyle="1">
    <w:name w:val="2-4-1_設問_枝問_見出し (文字)"/>
    <w:basedOn w:val="DefaultParagraphFont"/>
    <w:link w:val="2-4-1"/>
    <w:rsid w:val="0075335E"/>
    <w:rPr>
      <w:color w:val="ED7D31" w:themeColor="accent2"/>
      <w:sz w:val="21"/>
      <w:szCs w:val="21"/>
    </w:rPr>
  </w:style>
  <w:style w:type="paragraph" w:styleId="2-3-1" w:customStyle="1">
    <w:name w:val="2-3-1_設問_選択肢_番号"/>
    <w:basedOn w:val="Normal"/>
    <w:link w:val="2-3-10"/>
    <w:qFormat/>
    <w:rsid w:val="0075335E"/>
    <w:pPr>
      <w:wordWrap w:val="0"/>
      <w:overflowPunct w:val="0"/>
      <w:spacing w:line="400" w:lineRule="exact"/>
      <w:ind w:firstLine="420" w:firstLineChars="200"/>
      <w:textAlignment w:val="baseline"/>
    </w:pPr>
    <w:rPr>
      <w:rFonts w:ascii="HGGothicE" w:hAnsi="HGGothicE" w:eastAsia="HGGothicE"/>
      <w:color w:val="ED7D31" w:themeColor="accent2"/>
    </w:rPr>
  </w:style>
  <w:style w:type="character" w:styleId="2-3-10" w:customStyle="1">
    <w:name w:val="2-3-1_設問_選択肢_番号 (文字)"/>
    <w:basedOn w:val="DefaultParagraphFont"/>
    <w:link w:val="2-3-1"/>
    <w:rsid w:val="0075335E"/>
    <w:rPr>
      <w:rFonts w:ascii="HGGothicE" w:hAnsi="HGGothicE" w:eastAsia="HGGothicE"/>
      <w:color w:val="ED7D31" w:themeColor="accent2"/>
      <w:sz w:val="21"/>
      <w:szCs w:val="21"/>
    </w:rPr>
  </w:style>
  <w:style w:type="paragraph" w:styleId="2-3" w:customStyle="1">
    <w:name w:val="2-3_設問_選択肢"/>
    <w:basedOn w:val="Normal"/>
    <w:link w:val="2-30"/>
    <w:qFormat/>
    <w:rsid w:val="0075335E"/>
    <w:pPr>
      <w:widowControl/>
      <w:wordWrap w:val="0"/>
      <w:ind w:left="630" w:leftChars="200" w:hanging="210" w:hangingChars="100"/>
      <w:jc w:val="left"/>
      <w:textAlignment w:val="baseline"/>
    </w:pPr>
    <w:rPr>
      <w:rFonts w:cs="MS Mincho"/>
      <w:color w:val="ED7D31" w:themeColor="accent2"/>
    </w:rPr>
  </w:style>
  <w:style w:type="character" w:styleId="2-30" w:customStyle="1">
    <w:name w:val="2-3_設問_選択肢 (文字)"/>
    <w:basedOn w:val="DefaultParagraphFont"/>
    <w:link w:val="2-3"/>
    <w:rsid w:val="0075335E"/>
    <w:rPr>
      <w:rFonts w:cs="MS Mincho"/>
      <w:color w:val="ED7D31" w:themeColor="accent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11393">
      <w:bodyDiv w:val="1"/>
      <w:marLeft w:val="0"/>
      <w:marRight w:val="0"/>
      <w:marTop w:val="0"/>
      <w:marBottom w:val="0"/>
      <w:divBdr>
        <w:top w:val="none" w:sz="0" w:space="0" w:color="auto"/>
        <w:left w:val="none" w:sz="0" w:space="0" w:color="auto"/>
        <w:bottom w:val="none" w:sz="0" w:space="0" w:color="auto"/>
        <w:right w:val="none" w:sz="0" w:space="0" w:color="auto"/>
      </w:divBdr>
    </w:div>
    <w:div w:id="133525220">
      <w:bodyDiv w:val="1"/>
      <w:marLeft w:val="0"/>
      <w:marRight w:val="0"/>
      <w:marTop w:val="0"/>
      <w:marBottom w:val="0"/>
      <w:divBdr>
        <w:top w:val="none" w:sz="0" w:space="0" w:color="auto"/>
        <w:left w:val="none" w:sz="0" w:space="0" w:color="auto"/>
        <w:bottom w:val="none" w:sz="0" w:space="0" w:color="auto"/>
        <w:right w:val="none" w:sz="0" w:space="0" w:color="auto"/>
      </w:divBdr>
    </w:div>
    <w:div w:id="151533342">
      <w:bodyDiv w:val="1"/>
      <w:marLeft w:val="0"/>
      <w:marRight w:val="0"/>
      <w:marTop w:val="0"/>
      <w:marBottom w:val="0"/>
      <w:divBdr>
        <w:top w:val="none" w:sz="0" w:space="0" w:color="auto"/>
        <w:left w:val="none" w:sz="0" w:space="0" w:color="auto"/>
        <w:bottom w:val="none" w:sz="0" w:space="0" w:color="auto"/>
        <w:right w:val="none" w:sz="0" w:space="0" w:color="auto"/>
      </w:divBdr>
    </w:div>
    <w:div w:id="194006843">
      <w:bodyDiv w:val="1"/>
      <w:marLeft w:val="0"/>
      <w:marRight w:val="0"/>
      <w:marTop w:val="0"/>
      <w:marBottom w:val="0"/>
      <w:divBdr>
        <w:top w:val="none" w:sz="0" w:space="0" w:color="auto"/>
        <w:left w:val="none" w:sz="0" w:space="0" w:color="auto"/>
        <w:bottom w:val="none" w:sz="0" w:space="0" w:color="auto"/>
        <w:right w:val="none" w:sz="0" w:space="0" w:color="auto"/>
      </w:divBdr>
    </w:div>
    <w:div w:id="358430823">
      <w:bodyDiv w:val="1"/>
      <w:marLeft w:val="0"/>
      <w:marRight w:val="0"/>
      <w:marTop w:val="0"/>
      <w:marBottom w:val="0"/>
      <w:divBdr>
        <w:top w:val="none" w:sz="0" w:space="0" w:color="auto"/>
        <w:left w:val="none" w:sz="0" w:space="0" w:color="auto"/>
        <w:bottom w:val="none" w:sz="0" w:space="0" w:color="auto"/>
        <w:right w:val="none" w:sz="0" w:space="0" w:color="auto"/>
      </w:divBdr>
    </w:div>
    <w:div w:id="493958613">
      <w:bodyDiv w:val="1"/>
      <w:marLeft w:val="0"/>
      <w:marRight w:val="0"/>
      <w:marTop w:val="0"/>
      <w:marBottom w:val="0"/>
      <w:divBdr>
        <w:top w:val="none" w:sz="0" w:space="0" w:color="auto"/>
        <w:left w:val="none" w:sz="0" w:space="0" w:color="auto"/>
        <w:bottom w:val="none" w:sz="0" w:space="0" w:color="auto"/>
        <w:right w:val="none" w:sz="0" w:space="0" w:color="auto"/>
      </w:divBdr>
    </w:div>
    <w:div w:id="516968064">
      <w:bodyDiv w:val="1"/>
      <w:marLeft w:val="0"/>
      <w:marRight w:val="0"/>
      <w:marTop w:val="0"/>
      <w:marBottom w:val="0"/>
      <w:divBdr>
        <w:top w:val="none" w:sz="0" w:space="0" w:color="auto"/>
        <w:left w:val="none" w:sz="0" w:space="0" w:color="auto"/>
        <w:bottom w:val="none" w:sz="0" w:space="0" w:color="auto"/>
        <w:right w:val="none" w:sz="0" w:space="0" w:color="auto"/>
      </w:divBdr>
    </w:div>
    <w:div w:id="535897215">
      <w:bodyDiv w:val="1"/>
      <w:marLeft w:val="0"/>
      <w:marRight w:val="0"/>
      <w:marTop w:val="0"/>
      <w:marBottom w:val="0"/>
      <w:divBdr>
        <w:top w:val="none" w:sz="0" w:space="0" w:color="auto"/>
        <w:left w:val="none" w:sz="0" w:space="0" w:color="auto"/>
        <w:bottom w:val="none" w:sz="0" w:space="0" w:color="auto"/>
        <w:right w:val="none" w:sz="0" w:space="0" w:color="auto"/>
      </w:divBdr>
    </w:div>
    <w:div w:id="808858075">
      <w:bodyDiv w:val="1"/>
      <w:marLeft w:val="0"/>
      <w:marRight w:val="0"/>
      <w:marTop w:val="0"/>
      <w:marBottom w:val="0"/>
      <w:divBdr>
        <w:top w:val="none" w:sz="0" w:space="0" w:color="auto"/>
        <w:left w:val="none" w:sz="0" w:space="0" w:color="auto"/>
        <w:bottom w:val="none" w:sz="0" w:space="0" w:color="auto"/>
        <w:right w:val="none" w:sz="0" w:space="0" w:color="auto"/>
      </w:divBdr>
    </w:div>
    <w:div w:id="940844338">
      <w:bodyDiv w:val="1"/>
      <w:marLeft w:val="0"/>
      <w:marRight w:val="0"/>
      <w:marTop w:val="0"/>
      <w:marBottom w:val="0"/>
      <w:divBdr>
        <w:top w:val="none" w:sz="0" w:space="0" w:color="auto"/>
        <w:left w:val="none" w:sz="0" w:space="0" w:color="auto"/>
        <w:bottom w:val="none" w:sz="0" w:space="0" w:color="auto"/>
        <w:right w:val="none" w:sz="0" w:space="0" w:color="auto"/>
      </w:divBdr>
    </w:div>
    <w:div w:id="1020280879">
      <w:bodyDiv w:val="1"/>
      <w:marLeft w:val="0"/>
      <w:marRight w:val="0"/>
      <w:marTop w:val="0"/>
      <w:marBottom w:val="0"/>
      <w:divBdr>
        <w:top w:val="none" w:sz="0" w:space="0" w:color="auto"/>
        <w:left w:val="none" w:sz="0" w:space="0" w:color="auto"/>
        <w:bottom w:val="none" w:sz="0" w:space="0" w:color="auto"/>
        <w:right w:val="none" w:sz="0" w:space="0" w:color="auto"/>
      </w:divBdr>
    </w:div>
    <w:div w:id="1039860429">
      <w:bodyDiv w:val="1"/>
      <w:marLeft w:val="0"/>
      <w:marRight w:val="0"/>
      <w:marTop w:val="0"/>
      <w:marBottom w:val="0"/>
      <w:divBdr>
        <w:top w:val="none" w:sz="0" w:space="0" w:color="auto"/>
        <w:left w:val="none" w:sz="0" w:space="0" w:color="auto"/>
        <w:bottom w:val="none" w:sz="0" w:space="0" w:color="auto"/>
        <w:right w:val="none" w:sz="0" w:space="0" w:color="auto"/>
      </w:divBdr>
    </w:div>
    <w:div w:id="1097406702">
      <w:bodyDiv w:val="1"/>
      <w:marLeft w:val="0"/>
      <w:marRight w:val="0"/>
      <w:marTop w:val="0"/>
      <w:marBottom w:val="0"/>
      <w:divBdr>
        <w:top w:val="none" w:sz="0" w:space="0" w:color="auto"/>
        <w:left w:val="none" w:sz="0" w:space="0" w:color="auto"/>
        <w:bottom w:val="none" w:sz="0" w:space="0" w:color="auto"/>
        <w:right w:val="none" w:sz="0" w:space="0" w:color="auto"/>
      </w:divBdr>
    </w:div>
    <w:div w:id="1105883030">
      <w:bodyDiv w:val="1"/>
      <w:marLeft w:val="0"/>
      <w:marRight w:val="0"/>
      <w:marTop w:val="0"/>
      <w:marBottom w:val="0"/>
      <w:divBdr>
        <w:top w:val="none" w:sz="0" w:space="0" w:color="auto"/>
        <w:left w:val="none" w:sz="0" w:space="0" w:color="auto"/>
        <w:bottom w:val="none" w:sz="0" w:space="0" w:color="auto"/>
        <w:right w:val="none" w:sz="0" w:space="0" w:color="auto"/>
      </w:divBdr>
    </w:div>
    <w:div w:id="1173834078">
      <w:bodyDiv w:val="1"/>
      <w:marLeft w:val="0"/>
      <w:marRight w:val="0"/>
      <w:marTop w:val="0"/>
      <w:marBottom w:val="0"/>
      <w:divBdr>
        <w:top w:val="none" w:sz="0" w:space="0" w:color="auto"/>
        <w:left w:val="none" w:sz="0" w:space="0" w:color="auto"/>
        <w:bottom w:val="none" w:sz="0" w:space="0" w:color="auto"/>
        <w:right w:val="none" w:sz="0" w:space="0" w:color="auto"/>
      </w:divBdr>
    </w:div>
    <w:div w:id="1341665739">
      <w:bodyDiv w:val="1"/>
      <w:marLeft w:val="0"/>
      <w:marRight w:val="0"/>
      <w:marTop w:val="0"/>
      <w:marBottom w:val="0"/>
      <w:divBdr>
        <w:top w:val="none" w:sz="0" w:space="0" w:color="auto"/>
        <w:left w:val="none" w:sz="0" w:space="0" w:color="auto"/>
        <w:bottom w:val="none" w:sz="0" w:space="0" w:color="auto"/>
        <w:right w:val="none" w:sz="0" w:space="0" w:color="auto"/>
      </w:divBdr>
    </w:div>
    <w:div w:id="1809666732">
      <w:bodyDiv w:val="1"/>
      <w:marLeft w:val="0"/>
      <w:marRight w:val="0"/>
      <w:marTop w:val="0"/>
      <w:marBottom w:val="0"/>
      <w:divBdr>
        <w:top w:val="none" w:sz="0" w:space="0" w:color="auto"/>
        <w:left w:val="none" w:sz="0" w:space="0" w:color="auto"/>
        <w:bottom w:val="none" w:sz="0" w:space="0" w:color="auto"/>
        <w:right w:val="none" w:sz="0" w:space="0" w:color="auto"/>
      </w:divBdr>
    </w:div>
    <w:div w:id="199833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package" Target="embeddings/Microsoft_Excel_Worksheet1.xlsx"/><Relationship Id="rId2" Type="http://schemas.openxmlformats.org/officeDocument/2006/relationships/customXml" Target="../customXml/item2.xml"/><Relationship Id="rId16" Type="http://schemas.openxmlformats.org/officeDocument/2006/relationships/package" Target="embeddings/Microsoft_Excel_Worksheet.xls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emf"/><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7A2407B063729E419FE17C371525FBD9" ma:contentTypeVersion="4" ma:contentTypeDescription="新しいドキュメントを作成します。" ma:contentTypeScope="" ma:versionID="3f9389c903f7e28b1e0dd946b449a52e">
  <xsd:schema xmlns:xsd="http://www.w3.org/2001/XMLSchema" xmlns:xs="http://www.w3.org/2001/XMLSchema" xmlns:p="http://schemas.microsoft.com/office/2006/metadata/properties" xmlns:ns2="d05244c4-70c5-4d9e-b9c3-2b0a7c65a350" targetNamespace="http://schemas.microsoft.com/office/2006/metadata/properties" ma:root="true" ma:fieldsID="e3461ea48d1e1f6ee35ab6148915e75e" ns2:_="">
    <xsd:import namespace="d05244c4-70c5-4d9e-b9c3-2b0a7c65a35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5244c4-70c5-4d9e-b9c3-2b0a7c65a3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8236DB-0D38-4ACA-864E-3F1EEA2366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6F057D-9999-4B2E-AE91-F6E3F7E3DC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5244c4-70c5-4d9e-b9c3-2b0a7c65a3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A5170D-D57B-4E0C-890E-319C8B4E05C8}">
  <ds:schemaRefs>
    <ds:schemaRef ds:uri="http://schemas.microsoft.com/sharepoint/v3/contenttype/forms"/>
  </ds:schemaRefs>
</ds:datastoreItem>
</file>

<file path=customXml/itemProps4.xml><?xml version="1.0" encoding="utf-8"?>
<ds:datastoreItem xmlns:ds="http://schemas.openxmlformats.org/officeDocument/2006/customXml" ds:itemID="{25EEDA9A-6DD0-48FE-B20E-00F9F22A83D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一　次の文章を読んで、後の問いに答えよ</dc:title>
  <dc:subject/>
  <dc:creator>hanagumori</dc:creator>
  <keywords/>
  <dc:description/>
  <lastModifiedBy>熊谷 裕也</lastModifiedBy>
  <revision>15</revision>
  <lastPrinted>2023-04-08T01:21:00.0000000Z</lastPrinted>
  <dcterms:created xsi:type="dcterms:W3CDTF">2025-01-15T01:46:00.0000000Z</dcterms:created>
  <dcterms:modified xsi:type="dcterms:W3CDTF">2025-01-15T01:47:26.4397127Z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0x0101007A2407B063729E419FE17C371525FBD9</vt:lpwstr>
  </property>
  <property fmtid="{D5CDD505-2E9C-101B-9397-08002B2CF9AE}" pid="3" name="MediaServiceImageTags">
    <vt:lpwstr/>
  </property>
</Properties>
</file>